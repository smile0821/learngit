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B14" w:rsidRPr="00CF0B14" w:rsidRDefault="00CF0B14" w:rsidP="00CF0B14">
      <w:pPr>
        <w:widowControl/>
        <w:shd w:val="clear" w:color="auto" w:fill="FFFFFF"/>
        <w:jc w:val="left"/>
        <w:rPr>
          <w:rFonts w:ascii="Segoe UI" w:eastAsia="宋体" w:hAnsi="Segoe UI" w:cs="Segoe UI"/>
          <w:color w:val="172B4D"/>
          <w:kern w:val="0"/>
          <w:szCs w:val="21"/>
        </w:rPr>
      </w:pPr>
      <w:r w:rsidRPr="00CF0B14">
        <w:rPr>
          <w:rFonts w:ascii="Segoe UI" w:eastAsia="宋体" w:hAnsi="Segoe UI" w:cs="Segoe UI"/>
          <w:color w:val="172B4D"/>
          <w:kern w:val="0"/>
          <w:szCs w:val="21"/>
        </w:rPr>
        <w:t xml:space="preserve">I am trying to use </w:t>
      </w:r>
      <w:proofErr w:type="spellStart"/>
      <w:r w:rsidRPr="00CF0B14">
        <w:rPr>
          <w:rFonts w:ascii="Segoe UI" w:eastAsia="宋体" w:hAnsi="Segoe UI" w:cs="Segoe UI"/>
          <w:color w:val="172B4D"/>
          <w:kern w:val="0"/>
          <w:szCs w:val="21"/>
        </w:rPr>
        <w:t>mongoDb</w:t>
      </w:r>
      <w:proofErr w:type="spellEnd"/>
      <w:r w:rsidRPr="00CF0B14">
        <w:rPr>
          <w:rFonts w:ascii="Segoe UI" w:eastAsia="宋体" w:hAnsi="Segoe UI" w:cs="Segoe UI"/>
          <w:color w:val="172B4D"/>
          <w:kern w:val="0"/>
          <w:szCs w:val="21"/>
        </w:rPr>
        <w:t xml:space="preserve"> aggregation pipeline to lookup other table and check if matched some of the attributes.</w:t>
      </w:r>
    </w:p>
    <w:p w:rsidR="00CF0B14" w:rsidRPr="00CF0B14" w:rsidRDefault="00CF0B14" w:rsidP="00CF0B14">
      <w:pPr>
        <w:widowControl/>
        <w:shd w:val="clear" w:color="auto" w:fill="FFFFFF"/>
        <w:spacing w:before="150"/>
        <w:jc w:val="left"/>
        <w:rPr>
          <w:rFonts w:ascii="Segoe UI" w:eastAsia="宋体" w:hAnsi="Segoe UI" w:cs="Segoe UI"/>
          <w:color w:val="172B4D"/>
          <w:kern w:val="0"/>
          <w:szCs w:val="21"/>
        </w:rPr>
      </w:pPr>
      <w:proofErr w:type="gramStart"/>
      <w:r w:rsidRPr="00CF0B14">
        <w:rPr>
          <w:rFonts w:ascii="Segoe UI" w:eastAsia="宋体" w:hAnsi="Segoe UI" w:cs="Segoe UI"/>
          <w:color w:val="172B4D"/>
          <w:kern w:val="0"/>
          <w:szCs w:val="21"/>
        </w:rPr>
        <w:t>my</w:t>
      </w:r>
      <w:proofErr w:type="gramEnd"/>
      <w:r w:rsidRPr="00CF0B14">
        <w:rPr>
          <w:rFonts w:ascii="Segoe UI" w:eastAsia="宋体" w:hAnsi="Segoe UI" w:cs="Segoe UI"/>
          <w:color w:val="172B4D"/>
          <w:kern w:val="0"/>
          <w:szCs w:val="21"/>
        </w:rPr>
        <w:t xml:space="preserve"> query is something like below (p.s. </w:t>
      </w:r>
      <w:proofErr w:type="spellStart"/>
      <w:r w:rsidRPr="00CF0B14">
        <w:rPr>
          <w:rFonts w:ascii="Segoe UI" w:eastAsia="宋体" w:hAnsi="Segoe UI" w:cs="Segoe UI"/>
          <w:color w:val="172B4D"/>
          <w:kern w:val="0"/>
          <w:szCs w:val="21"/>
        </w:rPr>
        <w:t>bigtable</w:t>
      </w:r>
      <w:proofErr w:type="spellEnd"/>
      <w:r w:rsidRPr="00CF0B14">
        <w:rPr>
          <w:rFonts w:ascii="Segoe UI" w:eastAsia="宋体" w:hAnsi="Segoe UI" w:cs="Segoe UI"/>
          <w:color w:val="172B4D"/>
          <w:kern w:val="0"/>
          <w:szCs w:val="21"/>
        </w:rPr>
        <w:t xml:space="preserve"> is </w:t>
      </w:r>
      <w:proofErr w:type="spellStart"/>
      <w:r w:rsidRPr="00CF0B14">
        <w:rPr>
          <w:rFonts w:ascii="Segoe UI" w:eastAsia="宋体" w:hAnsi="Segoe UI" w:cs="Segoe UI"/>
          <w:color w:val="172B4D"/>
          <w:kern w:val="0"/>
          <w:szCs w:val="21"/>
        </w:rPr>
        <w:t>sharded</w:t>
      </w:r>
      <w:proofErr w:type="spellEnd"/>
      <w:r w:rsidRPr="00CF0B14">
        <w:rPr>
          <w:rFonts w:ascii="Segoe UI" w:eastAsia="宋体" w:hAnsi="Segoe UI" w:cs="Segoe UI"/>
          <w:color w:val="172B4D"/>
          <w:kern w:val="0"/>
          <w:szCs w:val="21"/>
        </w:rPr>
        <w:t>):</w:t>
      </w:r>
    </w:p>
    <w:tbl>
      <w:tblPr>
        <w:tblW w:w="5000" w:type="pct"/>
        <w:tblCellSpacing w:w="0" w:type="dxa"/>
        <w:tblCellMar>
          <w:left w:w="0" w:type="dxa"/>
          <w:right w:w="0" w:type="dxa"/>
        </w:tblCellMar>
        <w:tblLook w:val="04A0" w:firstRow="1" w:lastRow="0" w:firstColumn="1" w:lastColumn="0" w:noHBand="0" w:noVBand="1"/>
      </w:tblPr>
      <w:tblGrid>
        <w:gridCol w:w="8306"/>
      </w:tblGrid>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 </w:t>
            </w:r>
            <w:proofErr w:type="spellStart"/>
            <w:r w:rsidRPr="00CF0B14">
              <w:rPr>
                <w:rFonts w:ascii="宋体" w:eastAsia="宋体" w:hAnsi="宋体" w:cs="宋体"/>
                <w:color w:val="000000"/>
                <w:kern w:val="0"/>
                <w:sz w:val="24"/>
                <w:szCs w:val="24"/>
              </w:rPr>
              <w:t>db.bigtable.aggregate</w:t>
            </w:r>
            <w:proofErr w:type="spellEnd"/>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    {$lookup:{ from: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 xml:space="preserve">, </w:t>
            </w:r>
            <w:proofErr w:type="spellStart"/>
            <w:r w:rsidRPr="00CF0B14">
              <w:rPr>
                <w:rFonts w:ascii="宋体" w:eastAsia="宋体" w:hAnsi="宋体" w:cs="宋体"/>
                <w:color w:val="000000"/>
                <w:kern w:val="0"/>
                <w:sz w:val="24"/>
                <w:szCs w:val="24"/>
              </w:rPr>
              <w:t>localField</w:t>
            </w:r>
            <w:proofErr w:type="spellEnd"/>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user_code</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w:t>
            </w:r>
            <w:proofErr w:type="spellStart"/>
            <w:r w:rsidRPr="00CF0B14">
              <w:rPr>
                <w:rFonts w:ascii="宋体" w:eastAsia="宋体" w:hAnsi="宋体" w:cs="宋体"/>
                <w:color w:val="000000"/>
                <w:kern w:val="0"/>
                <w:sz w:val="24"/>
                <w:szCs w:val="24"/>
              </w:rPr>
              <w:t>foreignField</w:t>
            </w:r>
            <w:proofErr w:type="spellEnd"/>
            <w:r w:rsidRPr="00CF0B14">
              <w:rPr>
                <w:rFonts w:ascii="宋体" w:eastAsia="宋体" w:hAnsi="宋体" w:cs="宋体"/>
                <w:color w:val="000000"/>
                <w:kern w:val="0"/>
                <w:sz w:val="24"/>
                <w:szCs w:val="24"/>
              </w:rPr>
              <w:t xml:space="preserve">: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code"</w:t>
            </w:r>
            <w:r w:rsidRPr="00CF0B14">
              <w:rPr>
                <w:rFonts w:ascii="宋体" w:eastAsia="宋体" w:hAnsi="宋体" w:cs="宋体"/>
                <w:color w:val="000000"/>
                <w:kern w:val="0"/>
                <w:sz w:val="24"/>
                <w:szCs w:val="24"/>
              </w:rPr>
              <w:t>,as</w:t>
            </w:r>
            <w:proofErr w:type="spellEnd"/>
            <w:r w:rsidRPr="00CF0B14">
              <w:rPr>
                <w:rFonts w:ascii="宋体" w:eastAsia="宋体" w:hAnsi="宋体" w:cs="宋体"/>
                <w:color w:val="000000"/>
                <w:kern w:val="0"/>
                <w:sz w:val="24"/>
                <w:szCs w:val="24"/>
              </w:rPr>
              <w:t xml:space="preserve">: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 xml:space="preserve">}},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    {$match: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user.country"</w:t>
            </w:r>
            <w:r w:rsidRPr="00CF0B14">
              <w:rPr>
                <w:rFonts w:ascii="宋体" w:eastAsia="宋体" w:hAnsi="宋体" w:cs="宋体"/>
                <w:color w:val="000000"/>
                <w:kern w:val="0"/>
                <w:sz w:val="24"/>
                <w:szCs w:val="24"/>
              </w:rPr>
              <w:t>:</w:t>
            </w:r>
            <w:r w:rsidRPr="00CF0B14">
              <w:rPr>
                <w:rFonts w:ascii="宋体" w:eastAsia="宋体" w:hAnsi="宋体" w:cs="宋体"/>
                <w:color w:val="0000FF"/>
                <w:kern w:val="0"/>
                <w:sz w:val="24"/>
                <w:szCs w:val="24"/>
              </w:rPr>
              <w:t>"US</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 )</w:t>
            </w:r>
          </w:p>
          <w:p w:rsidR="00CF0B14" w:rsidRPr="00CF0B14" w:rsidRDefault="00CF0B14" w:rsidP="00CF0B14">
            <w:pPr>
              <w:widowControl/>
              <w:jc w:val="left"/>
              <w:rPr>
                <w:rFonts w:ascii="宋体" w:eastAsia="宋体" w:hAnsi="宋体" w:cs="宋体"/>
                <w:color w:val="000000"/>
                <w:kern w:val="0"/>
                <w:sz w:val="24"/>
                <w:szCs w:val="24"/>
              </w:rPr>
            </w:pPr>
          </w:p>
        </w:tc>
      </w:tr>
    </w:tbl>
    <w:p w:rsidR="00CF0B14" w:rsidRPr="00CF0B14" w:rsidRDefault="00CF0B14" w:rsidP="00CF0B14">
      <w:pPr>
        <w:widowControl/>
        <w:shd w:val="clear" w:color="auto" w:fill="FFFFFF"/>
        <w:spacing w:before="150"/>
        <w:jc w:val="left"/>
        <w:rPr>
          <w:rFonts w:ascii="Segoe UI" w:eastAsia="宋体" w:hAnsi="Segoe UI" w:cs="Segoe UI"/>
          <w:color w:val="172B4D"/>
          <w:kern w:val="0"/>
          <w:szCs w:val="21"/>
        </w:rPr>
      </w:pPr>
      <w:r w:rsidRPr="00CF0B14">
        <w:rPr>
          <w:rFonts w:ascii="Segoe UI" w:eastAsia="宋体" w:hAnsi="Segoe UI" w:cs="Segoe UI"/>
          <w:color w:val="172B4D"/>
          <w:kern w:val="0"/>
          <w:szCs w:val="21"/>
        </w:rPr>
        <w:t xml:space="preserve">I have created index for </w:t>
      </w:r>
      <w:proofErr w:type="spellStart"/>
      <w:r w:rsidRPr="00CF0B14">
        <w:rPr>
          <w:rFonts w:ascii="Segoe UI" w:eastAsia="宋体" w:hAnsi="Segoe UI" w:cs="Segoe UI"/>
          <w:color w:val="172B4D"/>
          <w:kern w:val="0"/>
          <w:szCs w:val="21"/>
        </w:rPr>
        <w:t>bigtable.user_code</w:t>
      </w:r>
      <w:proofErr w:type="spellEnd"/>
      <w:r w:rsidRPr="00CF0B14">
        <w:rPr>
          <w:rFonts w:ascii="Segoe UI" w:eastAsia="宋体" w:hAnsi="Segoe UI" w:cs="Segoe UI"/>
          <w:color w:val="172B4D"/>
          <w:kern w:val="0"/>
          <w:szCs w:val="21"/>
        </w:rPr>
        <w:t xml:space="preserve">, </w:t>
      </w:r>
      <w:proofErr w:type="spellStart"/>
      <w:r w:rsidRPr="00CF0B14">
        <w:rPr>
          <w:rFonts w:ascii="Segoe UI" w:eastAsia="宋体" w:hAnsi="Segoe UI" w:cs="Segoe UI"/>
          <w:color w:val="172B4D"/>
          <w:kern w:val="0"/>
          <w:szCs w:val="21"/>
        </w:rPr>
        <w:t>user.code</w:t>
      </w:r>
      <w:proofErr w:type="spellEnd"/>
      <w:r w:rsidRPr="00CF0B14">
        <w:rPr>
          <w:rFonts w:ascii="Segoe UI" w:eastAsia="宋体" w:hAnsi="Segoe UI" w:cs="Segoe UI"/>
          <w:color w:val="172B4D"/>
          <w:kern w:val="0"/>
          <w:szCs w:val="21"/>
        </w:rPr>
        <w:t xml:space="preserve"> &amp; </w:t>
      </w:r>
      <w:proofErr w:type="spellStart"/>
      <w:r w:rsidRPr="00CF0B14">
        <w:rPr>
          <w:rFonts w:ascii="Segoe UI" w:eastAsia="宋体" w:hAnsi="Segoe UI" w:cs="Segoe UI"/>
          <w:color w:val="172B4D"/>
          <w:kern w:val="0"/>
          <w:szCs w:val="21"/>
        </w:rPr>
        <w:t>user.country</w:t>
      </w:r>
      <w:proofErr w:type="spellEnd"/>
      <w:r w:rsidRPr="00CF0B14">
        <w:rPr>
          <w:rFonts w:ascii="Segoe UI" w:eastAsia="宋体" w:hAnsi="Segoe UI" w:cs="Segoe UI"/>
          <w:color w:val="172B4D"/>
          <w:kern w:val="0"/>
          <w:szCs w:val="21"/>
        </w:rPr>
        <w:t xml:space="preserve">. But the query is very </w:t>
      </w:r>
      <w:proofErr w:type="spellStart"/>
      <w:r w:rsidRPr="00CF0B14">
        <w:rPr>
          <w:rFonts w:ascii="Segoe UI" w:eastAsia="宋体" w:hAnsi="Segoe UI" w:cs="Segoe UI"/>
          <w:color w:val="172B4D"/>
          <w:kern w:val="0"/>
          <w:szCs w:val="21"/>
        </w:rPr>
        <w:t>very</w:t>
      </w:r>
      <w:proofErr w:type="spellEnd"/>
      <w:r w:rsidRPr="00CF0B14">
        <w:rPr>
          <w:rFonts w:ascii="Segoe UI" w:eastAsia="宋体" w:hAnsi="Segoe UI" w:cs="Segoe UI"/>
          <w:color w:val="172B4D"/>
          <w:kern w:val="0"/>
          <w:szCs w:val="21"/>
        </w:rPr>
        <w:t xml:space="preserve"> </w:t>
      </w:r>
      <w:proofErr w:type="spellStart"/>
      <w:r w:rsidRPr="00CF0B14">
        <w:rPr>
          <w:rFonts w:ascii="Segoe UI" w:eastAsia="宋体" w:hAnsi="Segoe UI" w:cs="Segoe UI"/>
          <w:color w:val="172B4D"/>
          <w:kern w:val="0"/>
          <w:szCs w:val="21"/>
        </w:rPr>
        <w:t>very</w:t>
      </w:r>
      <w:proofErr w:type="spellEnd"/>
      <w:r w:rsidRPr="00CF0B14">
        <w:rPr>
          <w:rFonts w:ascii="Segoe UI" w:eastAsia="宋体" w:hAnsi="Segoe UI" w:cs="Segoe UI"/>
          <w:color w:val="172B4D"/>
          <w:kern w:val="0"/>
          <w:szCs w:val="21"/>
        </w:rPr>
        <w:t xml:space="preserve"> slow. I tried explain it, it is COLLSCAN.</w:t>
      </w:r>
    </w:p>
    <w:p w:rsidR="00CF0B14" w:rsidRPr="00CF0B14" w:rsidRDefault="00CF0B14" w:rsidP="00CF0B14">
      <w:pPr>
        <w:widowControl/>
        <w:shd w:val="clear" w:color="auto" w:fill="FFFFFF"/>
        <w:spacing w:before="150"/>
        <w:jc w:val="left"/>
        <w:rPr>
          <w:rFonts w:ascii="Segoe UI" w:eastAsia="宋体" w:hAnsi="Segoe UI" w:cs="Segoe UI"/>
          <w:color w:val="172B4D"/>
          <w:kern w:val="0"/>
          <w:szCs w:val="21"/>
        </w:rPr>
      </w:pPr>
      <w:r w:rsidRPr="00CF0B14">
        <w:rPr>
          <w:rFonts w:ascii="Segoe UI" w:eastAsia="宋体" w:hAnsi="Segoe UI" w:cs="Segoe UI"/>
          <w:color w:val="172B4D"/>
          <w:kern w:val="0"/>
          <w:szCs w:val="21"/>
        </w:rPr>
        <w:t>It seems to me what using $match with foreign table's attribute, index is not supported and therefore, the query speed is very slow.</w:t>
      </w:r>
    </w:p>
    <w:p w:rsidR="00CF0B14" w:rsidRPr="00CF0B14" w:rsidRDefault="00CF0B14" w:rsidP="00CF0B14">
      <w:pPr>
        <w:widowControl/>
        <w:shd w:val="clear" w:color="auto" w:fill="FFFFFF"/>
        <w:jc w:val="left"/>
        <w:outlineLvl w:val="3"/>
        <w:rPr>
          <w:rFonts w:ascii="Segoe UI" w:eastAsia="宋体" w:hAnsi="Segoe UI" w:cs="Segoe UI"/>
          <w:b/>
          <w:bCs/>
          <w:color w:val="1A1A1A"/>
          <w:spacing w:val="-1"/>
          <w:kern w:val="0"/>
          <w:szCs w:val="21"/>
        </w:rPr>
      </w:pPr>
      <w:r w:rsidRPr="00CF0B14">
        <w:rPr>
          <w:rFonts w:ascii="Segoe UI" w:eastAsia="宋体" w:hAnsi="Segoe UI" w:cs="Segoe UI"/>
          <w:b/>
          <w:bCs/>
          <w:color w:val="1A1A1A"/>
          <w:spacing w:val="-1"/>
          <w:kern w:val="0"/>
          <w:szCs w:val="21"/>
        </w:rPr>
        <w:t>Activity</w:t>
      </w:r>
    </w:p>
    <w:p w:rsidR="00CF0B14" w:rsidRPr="00CF0B14" w:rsidRDefault="00CF0B14" w:rsidP="00CF0B14">
      <w:pPr>
        <w:widowControl/>
        <w:numPr>
          <w:ilvl w:val="0"/>
          <w:numId w:val="1"/>
        </w:numPr>
        <w:shd w:val="clear" w:color="auto" w:fill="FFFFFF"/>
        <w:ind w:left="0"/>
        <w:jc w:val="left"/>
        <w:rPr>
          <w:rFonts w:ascii="Segoe UI" w:eastAsia="宋体" w:hAnsi="Segoe UI" w:cs="Segoe UI"/>
          <w:color w:val="172B4D"/>
          <w:kern w:val="0"/>
          <w:szCs w:val="21"/>
        </w:rPr>
      </w:pPr>
      <w:r w:rsidRPr="00CF0B14">
        <w:rPr>
          <w:rFonts w:ascii="Segoe UI" w:eastAsia="宋体" w:hAnsi="Segoe UI" w:cs="Segoe UI"/>
          <w:color w:val="172B4D"/>
          <w:kern w:val="0"/>
          <w:szCs w:val="21"/>
        </w:rPr>
        <w:t>Comments</w:t>
      </w:r>
    </w:p>
    <w:p w:rsidR="00CF0B14" w:rsidRPr="00CF0B14" w:rsidRDefault="00CF0B14" w:rsidP="00CF0B14">
      <w:pPr>
        <w:widowControl/>
        <w:shd w:val="clear" w:color="auto" w:fill="FFFFFF"/>
        <w:jc w:val="left"/>
        <w:rPr>
          <w:rFonts w:ascii="Segoe UI" w:eastAsia="宋体" w:hAnsi="Segoe UI" w:cs="Segoe UI"/>
          <w:color w:val="172B4D"/>
          <w:kern w:val="0"/>
          <w:szCs w:val="21"/>
        </w:rPr>
      </w:pPr>
      <w:hyperlink r:id="rId5" w:tooltip="Ascending order - Click to sort in descending order" w:history="1">
        <w:r w:rsidRPr="00CF0B14">
          <w:rPr>
            <w:rFonts w:ascii="Segoe UI" w:eastAsia="宋体" w:hAnsi="Segoe UI" w:cs="Segoe UI"/>
            <w:color w:val="7A869A"/>
            <w:kern w:val="0"/>
            <w:szCs w:val="21"/>
            <w:bdr w:val="none" w:sz="0" w:space="0" w:color="auto" w:frame="1"/>
          </w:rPr>
          <w:t>Ascending order - Click to sort in descending order</w:t>
        </w:r>
      </w:hyperlink>
    </w:p>
    <w:p w:rsidR="00CF0B14" w:rsidRPr="00CF0B14" w:rsidRDefault="00CF0B14" w:rsidP="00CF0B14">
      <w:pPr>
        <w:widowControl/>
        <w:shd w:val="clear" w:color="auto" w:fill="F4F5F7"/>
        <w:jc w:val="left"/>
        <w:rPr>
          <w:rFonts w:ascii="Segoe UI" w:eastAsia="宋体" w:hAnsi="Segoe UI" w:cs="Segoe UI"/>
          <w:color w:val="172B4D"/>
          <w:kern w:val="0"/>
          <w:szCs w:val="21"/>
        </w:rPr>
      </w:pPr>
      <w:hyperlink r:id="rId6" w:anchor="comment-1516965" w:tooltip="Right click and copy link for a permanent link to this comment." w:history="1">
        <w:r w:rsidRPr="00CF0B14">
          <w:rPr>
            <w:rFonts w:ascii="Segoe UI" w:eastAsia="宋体" w:hAnsi="Segoe UI" w:cs="Segoe UI"/>
            <w:color w:val="7A869A"/>
            <w:kern w:val="0"/>
            <w:szCs w:val="21"/>
            <w:bdr w:val="none" w:sz="0" w:space="0" w:color="auto" w:frame="1"/>
          </w:rPr>
          <w:t>Permalink</w:t>
        </w:r>
      </w:hyperlink>
    </w:p>
    <w:p w:rsidR="00CF0B14" w:rsidRPr="00CF0B14" w:rsidRDefault="00CF0B14" w:rsidP="00CF0B14">
      <w:pPr>
        <w:widowControl/>
        <w:shd w:val="clear" w:color="auto" w:fill="F4F5F7"/>
        <w:jc w:val="left"/>
        <w:rPr>
          <w:rFonts w:ascii="Segoe UI" w:eastAsia="宋体" w:hAnsi="Segoe UI" w:cs="Segoe UI"/>
          <w:color w:val="172B4D"/>
          <w:kern w:val="0"/>
          <w:szCs w:val="21"/>
        </w:rPr>
      </w:pPr>
      <w:hyperlink r:id="rId7" w:history="1">
        <w:r w:rsidRPr="00CF0B14">
          <w:rPr>
            <w:rFonts w:ascii="Segoe UI" w:eastAsia="宋体" w:hAnsi="Segoe UI" w:cs="Segoe UI"/>
            <w:noProof/>
            <w:color w:val="3B73AF"/>
            <w:kern w:val="0"/>
            <w:szCs w:val="21"/>
          </w:rPr>
          <mc:AlternateContent>
            <mc:Choice Requires="wps">
              <w:drawing>
                <wp:inline distT="0" distB="0" distL="0" distR="0">
                  <wp:extent cx="302260" cy="302260"/>
                  <wp:effectExtent l="0" t="0" r="0" b="0"/>
                  <wp:docPr id="1" name="矩形 1" descr="charlie.swans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CEE4D" id="矩形 1" o:spid="_x0000_s1026" alt="charlie.swans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" filled="f" stroked="f">
                  <o:lock v:ext="edit" aspectratio="t"/>
                  <w10:anchorlock/>
                </v:rect>
              </w:pict>
            </mc:Fallback>
          </mc:AlternateContent>
        </w:r>
        <w:r w:rsidRPr="00CF0B14">
          <w:rPr>
            <w:rFonts w:ascii="Segoe UI" w:eastAsia="宋体" w:hAnsi="Segoe UI" w:cs="Segoe UI"/>
            <w:color w:val="3B73AF"/>
            <w:kern w:val="0"/>
            <w:szCs w:val="21"/>
            <w:u w:val="single"/>
          </w:rPr>
          <w:t>Charlie Swanson</w:t>
        </w:r>
      </w:hyperlink>
      <w:r w:rsidRPr="00CF0B14">
        <w:rPr>
          <w:rFonts w:ascii="Segoe UI" w:eastAsia="宋体" w:hAnsi="Segoe UI" w:cs="Segoe UI"/>
          <w:color w:val="172B4D"/>
          <w:kern w:val="0"/>
          <w:szCs w:val="21"/>
        </w:rPr>
        <w:t> added a comment - Mar 06 2017 06:37:18 PM GMT+0000</w:t>
      </w:r>
    </w:p>
    <w:p w:rsidR="00CF0B14" w:rsidRPr="00CF0B14" w:rsidRDefault="00CF0B14" w:rsidP="00CF0B14">
      <w:pPr>
        <w:widowControl/>
        <w:shd w:val="clear" w:color="auto" w:fill="F4F5F7"/>
        <w:jc w:val="left"/>
        <w:rPr>
          <w:rFonts w:ascii="Segoe UI" w:eastAsia="宋体" w:hAnsi="Segoe UI" w:cs="Segoe UI"/>
          <w:color w:val="172B4D"/>
          <w:kern w:val="0"/>
          <w:szCs w:val="21"/>
        </w:rPr>
      </w:pPr>
      <w:r w:rsidRPr="00CF0B14">
        <w:rPr>
          <w:rFonts w:ascii="Segoe UI" w:eastAsia="宋体" w:hAnsi="Segoe UI" w:cs="Segoe UI"/>
          <w:color w:val="172B4D"/>
          <w:kern w:val="0"/>
          <w:szCs w:val="21"/>
        </w:rPr>
        <w:t>Hi all,</w:t>
      </w:r>
    </w:p>
    <w:p w:rsidR="00CF0B14" w:rsidRPr="00CF0B14" w:rsidRDefault="00CF0B14" w:rsidP="00CF0B14">
      <w:pPr>
        <w:widowControl/>
        <w:shd w:val="clear" w:color="auto" w:fill="F4F5F7"/>
        <w:spacing w:before="150"/>
        <w:jc w:val="left"/>
        <w:rPr>
          <w:rFonts w:ascii="Segoe UI" w:eastAsia="宋体" w:hAnsi="Segoe UI" w:cs="Segoe UI"/>
          <w:color w:val="172B4D"/>
          <w:kern w:val="0"/>
          <w:szCs w:val="21"/>
        </w:rPr>
      </w:pPr>
      <w:r w:rsidRPr="00CF0B14">
        <w:rPr>
          <w:rFonts w:ascii="Segoe UI" w:eastAsia="宋体" w:hAnsi="Segoe UI" w:cs="Segoe UI"/>
          <w:color w:val="172B4D"/>
          <w:kern w:val="0"/>
          <w:szCs w:val="21"/>
        </w:rPr>
        <w:t>Two notes:</w:t>
      </w:r>
    </w:p>
    <w:p w:rsidR="00CF0B14" w:rsidRPr="00CF0B14" w:rsidRDefault="00CF0B14" w:rsidP="00CF0B14">
      <w:pPr>
        <w:widowControl/>
        <w:numPr>
          <w:ilvl w:val="0"/>
          <w:numId w:val="2"/>
        </w:numPr>
        <w:shd w:val="clear" w:color="auto" w:fill="F4F5F7"/>
        <w:spacing w:before="100" w:beforeAutospacing="1" w:after="100" w:afterAutospacing="1"/>
        <w:ind w:left="0"/>
        <w:jc w:val="left"/>
        <w:rPr>
          <w:rFonts w:ascii="Segoe UI" w:eastAsia="宋体" w:hAnsi="Segoe UI" w:cs="Segoe UI"/>
          <w:color w:val="172B4D"/>
          <w:kern w:val="0"/>
          <w:szCs w:val="21"/>
        </w:rPr>
      </w:pPr>
      <w:r w:rsidRPr="00CF0B14">
        <w:rPr>
          <w:rFonts w:ascii="Segoe UI" w:eastAsia="宋体" w:hAnsi="Segoe UI" w:cs="Segoe UI"/>
          <w:color w:val="172B4D"/>
          <w:kern w:val="0"/>
          <w:szCs w:val="21"/>
        </w:rPr>
        <w:t>The query on the '</w:t>
      </w:r>
      <w:proofErr w:type="spellStart"/>
      <w:r w:rsidRPr="00CF0B14">
        <w:rPr>
          <w:rFonts w:ascii="Segoe UI" w:eastAsia="宋体" w:hAnsi="Segoe UI" w:cs="Segoe UI"/>
          <w:color w:val="172B4D"/>
          <w:kern w:val="0"/>
          <w:szCs w:val="21"/>
        </w:rPr>
        <w:t>bigtable</w:t>
      </w:r>
      <w:proofErr w:type="spellEnd"/>
      <w:r w:rsidRPr="00CF0B14">
        <w:rPr>
          <w:rFonts w:ascii="Segoe UI" w:eastAsia="宋体" w:hAnsi="Segoe UI" w:cs="Segoe UI"/>
          <w:color w:val="172B4D"/>
          <w:kern w:val="0"/>
          <w:szCs w:val="21"/>
        </w:rPr>
        <w:t>' collection is indeed using a collection scan, since there isn't any predicate on that collection. The query on the foreign collection ('user') may well be using an index. There's no great way to tell at the moment, but coming in 3.4.3 you could use </w:t>
      </w:r>
      <w:r w:rsidRPr="00CF0B14">
        <w:rPr>
          <w:rFonts w:ascii="宋体" w:eastAsia="宋体" w:hAnsi="宋体" w:cs="宋体"/>
          <w:color w:val="172B4D"/>
          <w:kern w:val="0"/>
          <w:sz w:val="24"/>
          <w:szCs w:val="24"/>
        </w:rPr>
        <w:t>$</w:t>
      </w:r>
      <w:proofErr w:type="spellStart"/>
      <w:r w:rsidRPr="00CF0B14">
        <w:rPr>
          <w:rFonts w:ascii="宋体" w:eastAsia="宋体" w:hAnsi="宋体" w:cs="宋体"/>
          <w:color w:val="172B4D"/>
          <w:kern w:val="0"/>
          <w:sz w:val="24"/>
          <w:szCs w:val="24"/>
        </w:rPr>
        <w:t>indexStats</w:t>
      </w:r>
      <w:proofErr w:type="spellEnd"/>
      <w:r w:rsidRPr="00CF0B14">
        <w:rPr>
          <w:rFonts w:ascii="Segoe UI" w:eastAsia="宋体" w:hAnsi="Segoe UI" w:cs="Segoe UI"/>
          <w:color w:val="172B4D"/>
          <w:kern w:val="0"/>
          <w:szCs w:val="21"/>
        </w:rPr>
        <w:t xml:space="preserve"> to determine if the $lookup is using an index (waiting on the fix </w:t>
      </w:r>
      <w:proofErr w:type="gramStart"/>
      <w:r w:rsidRPr="00CF0B14">
        <w:rPr>
          <w:rFonts w:ascii="Segoe UI" w:eastAsia="宋体" w:hAnsi="Segoe UI" w:cs="Segoe UI"/>
          <w:color w:val="172B4D"/>
          <w:kern w:val="0"/>
          <w:szCs w:val="21"/>
        </w:rPr>
        <w:t>for </w:t>
      </w:r>
      <w:proofErr w:type="gramEnd"/>
      <w:r w:rsidRPr="00CF0B14">
        <w:rPr>
          <w:rFonts w:ascii="Segoe UI" w:eastAsia="宋体" w:hAnsi="Segoe UI" w:cs="Segoe UI"/>
          <w:color w:val="172B4D"/>
          <w:kern w:val="0"/>
          <w:szCs w:val="21"/>
        </w:rPr>
        <w:fldChar w:fldCharType="begin"/>
      </w:r>
      <w:r w:rsidRPr="00CF0B14">
        <w:rPr>
          <w:rFonts w:ascii="Segoe UI" w:eastAsia="宋体" w:hAnsi="Segoe UI" w:cs="Segoe UI"/>
          <w:color w:val="172B4D"/>
          <w:kern w:val="0"/>
          <w:szCs w:val="21"/>
        </w:rPr>
        <w:instrText xml:space="preserve"> HYPERLINK "https://jira.mongodb.org/browse/SERVER-27253" \o "$lookup and $graphLookup do not increment index stats counters" </w:instrText>
      </w:r>
      <w:r w:rsidRPr="00CF0B14">
        <w:rPr>
          <w:rFonts w:ascii="Segoe UI" w:eastAsia="宋体" w:hAnsi="Segoe UI" w:cs="Segoe UI"/>
          <w:color w:val="172B4D"/>
          <w:kern w:val="0"/>
          <w:szCs w:val="21"/>
        </w:rPr>
        <w:fldChar w:fldCharType="separate"/>
      </w:r>
      <w:del w:id="0" w:author="Unknown">
        <w:r w:rsidRPr="00CF0B14">
          <w:rPr>
            <w:rFonts w:ascii="Segoe UI" w:eastAsia="宋体" w:hAnsi="Segoe UI" w:cs="Segoe UI"/>
            <w:color w:val="3B73AF"/>
            <w:kern w:val="0"/>
            <w:szCs w:val="21"/>
            <w:u w:val="single"/>
          </w:rPr>
          <w:delText>SERVER-27253</w:delText>
        </w:r>
      </w:del>
      <w:r w:rsidRPr="00CF0B14">
        <w:rPr>
          <w:rFonts w:ascii="Segoe UI" w:eastAsia="宋体" w:hAnsi="Segoe UI" w:cs="Segoe UI"/>
          <w:color w:val="172B4D"/>
          <w:kern w:val="0"/>
          <w:szCs w:val="21"/>
        </w:rPr>
        <w:fldChar w:fldCharType="end"/>
      </w:r>
      <w:r w:rsidRPr="00CF0B14">
        <w:rPr>
          <w:rFonts w:ascii="Segoe UI" w:eastAsia="宋体" w:hAnsi="Segoe UI" w:cs="Segoe UI"/>
          <w:color w:val="172B4D"/>
          <w:kern w:val="0"/>
          <w:szCs w:val="21"/>
        </w:rPr>
        <w:t>). In general, if the 'user' collection has an index beginning with 'code', I would expect it to choose that index. Currently the </w:t>
      </w:r>
      <w:r w:rsidRPr="00CF0B14">
        <w:rPr>
          <w:rFonts w:ascii="宋体" w:eastAsia="宋体" w:hAnsi="宋体" w:cs="宋体"/>
          <w:color w:val="172B4D"/>
          <w:kern w:val="0"/>
          <w:sz w:val="24"/>
          <w:szCs w:val="24"/>
        </w:rPr>
        <w:t>$lookup</w:t>
      </w:r>
      <w:r w:rsidRPr="00CF0B14">
        <w:rPr>
          <w:rFonts w:ascii="Segoe UI" w:eastAsia="宋体" w:hAnsi="Segoe UI" w:cs="Segoe UI"/>
          <w:color w:val="172B4D"/>
          <w:kern w:val="0"/>
          <w:szCs w:val="21"/>
        </w:rPr>
        <w:t> stage invokes the planner on every lookup, so it will behave as if it's executing the query {</w:t>
      </w:r>
      <w:r w:rsidRPr="00CF0B14">
        <w:rPr>
          <w:rFonts w:ascii="宋体" w:eastAsia="宋体" w:hAnsi="宋体" w:cs="宋体"/>
          <w:color w:val="172B4D"/>
          <w:kern w:val="0"/>
          <w:sz w:val="24"/>
          <w:szCs w:val="24"/>
        </w:rPr>
        <w:t>code: {$</w:t>
      </w:r>
      <w:proofErr w:type="spellStart"/>
      <w:r w:rsidRPr="00CF0B14">
        <w:rPr>
          <w:rFonts w:ascii="宋体" w:eastAsia="宋体" w:hAnsi="宋体" w:cs="宋体"/>
          <w:color w:val="172B4D"/>
          <w:kern w:val="0"/>
          <w:sz w:val="24"/>
          <w:szCs w:val="24"/>
        </w:rPr>
        <w:t>eq</w:t>
      </w:r>
      <w:proofErr w:type="spellEnd"/>
      <w:r w:rsidRPr="00CF0B14">
        <w:rPr>
          <w:rFonts w:ascii="宋体" w:eastAsia="宋体" w:hAnsi="宋体" w:cs="宋体"/>
          <w:color w:val="172B4D"/>
          <w:kern w:val="0"/>
          <w:sz w:val="24"/>
          <w:szCs w:val="24"/>
        </w:rPr>
        <w:t xml:space="preserve">: &lt;value of </w:t>
      </w:r>
      <w:proofErr w:type="spellStart"/>
      <w:r w:rsidRPr="00CF0B14">
        <w:rPr>
          <w:rFonts w:ascii="宋体" w:eastAsia="宋体" w:hAnsi="宋体" w:cs="宋体"/>
          <w:color w:val="172B4D"/>
          <w:kern w:val="0"/>
          <w:sz w:val="24"/>
          <w:szCs w:val="24"/>
        </w:rPr>
        <w:t>user_code</w:t>
      </w:r>
      <w:proofErr w:type="spellEnd"/>
      <w:r w:rsidRPr="00CF0B14">
        <w:rPr>
          <w:rFonts w:ascii="宋体" w:eastAsia="宋体" w:hAnsi="宋体" w:cs="宋体"/>
          <w:color w:val="172B4D"/>
          <w:kern w:val="0"/>
          <w:sz w:val="24"/>
          <w:szCs w:val="24"/>
        </w:rPr>
        <w:t>&gt;</w:t>
      </w:r>
      <w:r w:rsidRPr="00CF0B14">
        <w:rPr>
          <w:rFonts w:ascii="Segoe UI" w:eastAsia="宋体" w:hAnsi="Segoe UI" w:cs="Segoe UI"/>
          <w:color w:val="172B4D"/>
          <w:kern w:val="0"/>
          <w:szCs w:val="21"/>
        </w:rPr>
        <w:t xml:space="preserve">}}. Unfortunately, the plan chosen may depend on the value used, but usually it doesn't. So you can use </w:t>
      </w:r>
      <w:proofErr w:type="gramStart"/>
      <w:r w:rsidRPr="00CF0B14">
        <w:rPr>
          <w:rFonts w:ascii="Segoe UI" w:eastAsia="宋体" w:hAnsi="Segoe UI" w:cs="Segoe UI"/>
          <w:color w:val="172B4D"/>
          <w:kern w:val="0"/>
          <w:szCs w:val="21"/>
        </w:rPr>
        <w:t>an explain</w:t>
      </w:r>
      <w:proofErr w:type="gramEnd"/>
      <w:r w:rsidRPr="00CF0B14">
        <w:rPr>
          <w:rFonts w:ascii="Segoe UI" w:eastAsia="宋体" w:hAnsi="Segoe UI" w:cs="Segoe UI"/>
          <w:color w:val="172B4D"/>
          <w:kern w:val="0"/>
          <w:szCs w:val="21"/>
        </w:rPr>
        <w:t xml:space="preserve"> on a query of this shape to make sure it's using an index.</w:t>
      </w:r>
    </w:p>
    <w:p w:rsidR="00CF0B14" w:rsidRPr="00CF0B14" w:rsidRDefault="00CF0B14" w:rsidP="00CF0B14">
      <w:pPr>
        <w:widowControl/>
        <w:numPr>
          <w:ilvl w:val="0"/>
          <w:numId w:val="2"/>
        </w:numPr>
        <w:shd w:val="clear" w:color="auto" w:fill="F4F5F7"/>
        <w:spacing w:before="100" w:beforeAutospacing="1" w:after="100" w:afterAutospacing="1"/>
        <w:ind w:left="0"/>
        <w:jc w:val="left"/>
        <w:rPr>
          <w:rFonts w:ascii="Segoe UI" w:eastAsia="宋体" w:hAnsi="Segoe UI" w:cs="Segoe UI"/>
          <w:color w:val="172B4D"/>
          <w:kern w:val="0"/>
          <w:szCs w:val="21"/>
        </w:rPr>
      </w:pPr>
      <w:r w:rsidRPr="00CF0B14">
        <w:rPr>
          <w:rFonts w:ascii="Segoe UI" w:eastAsia="宋体" w:hAnsi="Segoe UI" w:cs="Segoe UI"/>
          <w:color w:val="172B4D"/>
          <w:kern w:val="0"/>
          <w:szCs w:val="21"/>
        </w:rPr>
        <w:t>If you want to ensure that the query on the foreign collection is also incorporating the predicate on '</w:t>
      </w:r>
      <w:proofErr w:type="spellStart"/>
      <w:r w:rsidRPr="00CF0B14">
        <w:rPr>
          <w:rFonts w:ascii="Segoe UI" w:eastAsia="宋体" w:hAnsi="Segoe UI" w:cs="Segoe UI"/>
          <w:color w:val="172B4D"/>
          <w:kern w:val="0"/>
          <w:szCs w:val="21"/>
        </w:rPr>
        <w:t>user.country</w:t>
      </w:r>
      <w:proofErr w:type="spellEnd"/>
      <w:r w:rsidRPr="00CF0B14">
        <w:rPr>
          <w:rFonts w:ascii="Segoe UI" w:eastAsia="宋体" w:hAnsi="Segoe UI" w:cs="Segoe UI"/>
          <w:color w:val="172B4D"/>
          <w:kern w:val="0"/>
          <w:szCs w:val="21"/>
        </w:rPr>
        <w:t>', you'll need to add an </w:t>
      </w:r>
      <w:r w:rsidRPr="00CF0B14">
        <w:rPr>
          <w:rFonts w:ascii="宋体" w:eastAsia="宋体" w:hAnsi="宋体" w:cs="宋体"/>
          <w:color w:val="172B4D"/>
          <w:kern w:val="0"/>
          <w:sz w:val="24"/>
          <w:szCs w:val="24"/>
        </w:rPr>
        <w:t>$unwind</w:t>
      </w:r>
      <w:r w:rsidRPr="00CF0B14">
        <w:rPr>
          <w:rFonts w:ascii="Segoe UI" w:eastAsia="宋体" w:hAnsi="Segoe UI" w:cs="Segoe UI"/>
          <w:color w:val="172B4D"/>
          <w:kern w:val="0"/>
          <w:szCs w:val="21"/>
        </w:rPr>
        <w:t> between the </w:t>
      </w:r>
      <w:r w:rsidRPr="00CF0B14">
        <w:rPr>
          <w:rFonts w:ascii="宋体" w:eastAsia="宋体" w:hAnsi="宋体" w:cs="宋体"/>
          <w:color w:val="172B4D"/>
          <w:kern w:val="0"/>
          <w:sz w:val="24"/>
          <w:szCs w:val="24"/>
        </w:rPr>
        <w:t>$lookup</w:t>
      </w:r>
      <w:r w:rsidRPr="00CF0B14">
        <w:rPr>
          <w:rFonts w:ascii="Segoe UI" w:eastAsia="宋体" w:hAnsi="Segoe UI" w:cs="Segoe UI"/>
          <w:color w:val="172B4D"/>
          <w:kern w:val="0"/>
          <w:szCs w:val="21"/>
        </w:rPr>
        <w:t> and the </w:t>
      </w:r>
      <w:r w:rsidRPr="00CF0B14">
        <w:rPr>
          <w:rFonts w:ascii="宋体" w:eastAsia="宋体" w:hAnsi="宋体" w:cs="宋体"/>
          <w:color w:val="172B4D"/>
          <w:kern w:val="0"/>
          <w:sz w:val="24"/>
          <w:szCs w:val="24"/>
        </w:rPr>
        <w:t>$match</w:t>
      </w:r>
      <w:r w:rsidRPr="00CF0B14">
        <w:rPr>
          <w:rFonts w:ascii="Segoe UI" w:eastAsia="宋体" w:hAnsi="Segoe UI" w:cs="Segoe UI"/>
          <w:color w:val="172B4D"/>
          <w:kern w:val="0"/>
          <w:szCs w:val="21"/>
        </w:rPr>
        <w:t>. Without an </w:t>
      </w:r>
      <w:r w:rsidRPr="00CF0B14">
        <w:rPr>
          <w:rFonts w:ascii="宋体" w:eastAsia="宋体" w:hAnsi="宋体" w:cs="宋体"/>
          <w:color w:val="172B4D"/>
          <w:kern w:val="0"/>
          <w:sz w:val="24"/>
          <w:szCs w:val="24"/>
        </w:rPr>
        <w:t>$unwind</w:t>
      </w:r>
      <w:r w:rsidRPr="00CF0B14">
        <w:rPr>
          <w:rFonts w:ascii="Segoe UI" w:eastAsia="宋体" w:hAnsi="Segoe UI" w:cs="Segoe UI"/>
          <w:color w:val="172B4D"/>
          <w:kern w:val="0"/>
          <w:szCs w:val="21"/>
        </w:rPr>
        <w:t>, the semantics are slightly different, since the document {</w:t>
      </w:r>
      <w:r w:rsidRPr="00CF0B14">
        <w:rPr>
          <w:rFonts w:ascii="宋体" w:eastAsia="宋体" w:hAnsi="宋体" w:cs="宋体"/>
          <w:color w:val="172B4D"/>
          <w:kern w:val="0"/>
          <w:sz w:val="24"/>
          <w:szCs w:val="24"/>
        </w:rPr>
        <w:t>user: [{country: "US"}, {country: "UK"}]</w:t>
      </w:r>
      <w:r w:rsidRPr="00CF0B14">
        <w:rPr>
          <w:rFonts w:ascii="Segoe UI" w:eastAsia="宋体" w:hAnsi="Segoe UI" w:cs="Segoe UI"/>
          <w:color w:val="172B4D"/>
          <w:kern w:val="0"/>
          <w:szCs w:val="21"/>
        </w:rPr>
        <w:t>} will match the predicate, but the document {</w:t>
      </w:r>
      <w:r w:rsidRPr="00CF0B14">
        <w:rPr>
          <w:rFonts w:ascii="宋体" w:eastAsia="宋体" w:hAnsi="宋体" w:cs="宋体"/>
          <w:color w:val="172B4D"/>
          <w:kern w:val="0"/>
          <w:sz w:val="24"/>
          <w:szCs w:val="24"/>
        </w:rPr>
        <w:t>user: {country: "UK"</w:t>
      </w:r>
      <w:r w:rsidRPr="00CF0B14">
        <w:rPr>
          <w:rFonts w:ascii="Segoe UI" w:eastAsia="宋体" w:hAnsi="Segoe UI" w:cs="Segoe UI"/>
          <w:color w:val="172B4D"/>
          <w:kern w:val="0"/>
          <w:szCs w:val="21"/>
        </w:rPr>
        <w:t>}} will not.</w:t>
      </w:r>
    </w:p>
    <w:tbl>
      <w:tblPr>
        <w:tblW w:w="5000" w:type="pct"/>
        <w:tblCellSpacing w:w="0" w:type="dxa"/>
        <w:tblCellMar>
          <w:left w:w="0" w:type="dxa"/>
          <w:right w:w="0" w:type="dxa"/>
        </w:tblCellMar>
        <w:tblLook w:val="04A0" w:firstRow="1" w:lastRow="0" w:firstColumn="1" w:lastColumn="0" w:noHBand="0" w:noVBand="1"/>
      </w:tblPr>
      <w:tblGrid>
        <w:gridCol w:w="8306"/>
      </w:tblGrid>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&gt; </w:t>
            </w:r>
            <w:proofErr w:type="spellStart"/>
            <w:r w:rsidRPr="00CF0B14">
              <w:rPr>
                <w:rFonts w:ascii="宋体" w:eastAsia="宋体" w:hAnsi="宋体" w:cs="宋体"/>
                <w:color w:val="000000"/>
                <w:kern w:val="0"/>
                <w:sz w:val="24"/>
                <w:szCs w:val="24"/>
              </w:rPr>
              <w:t>db.bigtable.explain</w:t>
            </w:r>
            <w:proofErr w:type="spellEnd"/>
            <w:r w:rsidRPr="00CF0B14">
              <w:rPr>
                <w:rFonts w:ascii="宋体" w:eastAsia="宋体" w:hAnsi="宋体" w:cs="宋体"/>
                <w:color w:val="000000"/>
                <w:kern w:val="0"/>
                <w:sz w:val="24"/>
                <w:szCs w:val="24"/>
              </w:rPr>
              <w:t>().aggregate(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     {$lookup:{ from: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 xml:space="preserve">, </w:t>
            </w:r>
            <w:proofErr w:type="spellStart"/>
            <w:r w:rsidRPr="00CF0B14">
              <w:rPr>
                <w:rFonts w:ascii="宋体" w:eastAsia="宋体" w:hAnsi="宋体" w:cs="宋体"/>
                <w:color w:val="000000"/>
                <w:kern w:val="0"/>
                <w:sz w:val="24"/>
                <w:szCs w:val="24"/>
              </w:rPr>
              <w:t>localField</w:t>
            </w:r>
            <w:proofErr w:type="spellEnd"/>
            <w:r w:rsidRPr="00CF0B14">
              <w:rPr>
                <w:rFonts w:ascii="宋体" w:eastAsia="宋体" w:hAnsi="宋体" w:cs="宋体"/>
                <w:color w:val="000000"/>
                <w:kern w:val="0"/>
                <w:sz w:val="24"/>
                <w:szCs w:val="24"/>
              </w:rPr>
              <w:t xml:space="preserve">: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user_code</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w:t>
            </w:r>
            <w:proofErr w:type="spellStart"/>
            <w:r w:rsidRPr="00CF0B14">
              <w:rPr>
                <w:rFonts w:ascii="宋体" w:eastAsia="宋体" w:hAnsi="宋体" w:cs="宋体"/>
                <w:color w:val="000000"/>
                <w:kern w:val="0"/>
                <w:sz w:val="24"/>
                <w:szCs w:val="24"/>
              </w:rPr>
              <w:t>foreignField</w:t>
            </w:r>
            <w:proofErr w:type="spellEnd"/>
            <w:r w:rsidRPr="00CF0B14">
              <w:rPr>
                <w:rFonts w:ascii="宋体" w:eastAsia="宋体" w:hAnsi="宋体" w:cs="宋体"/>
                <w:color w:val="000000"/>
                <w:kern w:val="0"/>
                <w:sz w:val="24"/>
                <w:szCs w:val="24"/>
              </w:rPr>
              <w:t xml:space="preserve">: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code"</w:t>
            </w:r>
            <w:r w:rsidRPr="00CF0B14">
              <w:rPr>
                <w:rFonts w:ascii="宋体" w:eastAsia="宋体" w:hAnsi="宋体" w:cs="宋体"/>
                <w:color w:val="000000"/>
                <w:kern w:val="0"/>
                <w:sz w:val="24"/>
                <w:szCs w:val="24"/>
              </w:rPr>
              <w:t>,as</w:t>
            </w:r>
            <w:proofErr w:type="spellEnd"/>
            <w:r w:rsidRPr="00CF0B14">
              <w:rPr>
                <w:rFonts w:ascii="宋体" w:eastAsia="宋体" w:hAnsi="宋体" w:cs="宋体"/>
                <w:color w:val="000000"/>
                <w:kern w:val="0"/>
                <w:sz w:val="24"/>
                <w:szCs w:val="24"/>
              </w:rPr>
              <w:t xml:space="preserve">: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     {$match: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user.country"</w:t>
            </w:r>
            <w:r w:rsidRPr="00CF0B14">
              <w:rPr>
                <w:rFonts w:ascii="宋体" w:eastAsia="宋体" w:hAnsi="宋体" w:cs="宋体"/>
                <w:color w:val="000000"/>
                <w:kern w:val="0"/>
                <w:sz w:val="24"/>
                <w:szCs w:val="24"/>
              </w:rPr>
              <w:t>:</w:t>
            </w:r>
            <w:r w:rsidRPr="00CF0B14">
              <w:rPr>
                <w:rFonts w:ascii="宋体" w:eastAsia="宋体" w:hAnsi="宋体" w:cs="宋体"/>
                <w:color w:val="0000FF"/>
                <w:kern w:val="0"/>
                <w:sz w:val="24"/>
                <w:szCs w:val="24"/>
              </w:rPr>
              <w:t>"US</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lastRenderedPageBreak/>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"stages"</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"$cursor"</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"query"</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queryPlanner</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plannerVersion</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1,</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"namespace"</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test.bigtable</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indexFilterSet</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b/>
                <w:bCs/>
                <w:color w:val="006699"/>
                <w:kern w:val="0"/>
                <w:sz w:val="24"/>
                <w:szCs w:val="24"/>
              </w:rPr>
              <w:t>false</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parsedQuery</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winningPlan</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"stage"</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"COLLSCAN"</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"direction"</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"forward"</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rejectedPlans</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"$lookup"</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"from"</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"as"</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localField</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user_code</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foreignField</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"code"</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E0E0E0"/>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"$match"</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user.country</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"US"</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"ok"</w:t>
            </w:r>
            <w:r w:rsidRPr="00CF0B14">
              <w:rPr>
                <w:rFonts w:ascii="宋体" w:eastAsia="宋体" w:hAnsi="宋体" w:cs="宋体"/>
                <w:color w:val="000000"/>
                <w:kern w:val="0"/>
                <w:sz w:val="24"/>
                <w:szCs w:val="24"/>
              </w:rPr>
              <w:t xml:space="preserve"> : 1</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&gt; </w:t>
            </w:r>
            <w:proofErr w:type="spellStart"/>
            <w:r w:rsidRPr="00CF0B14">
              <w:rPr>
                <w:rFonts w:ascii="宋体" w:eastAsia="宋体" w:hAnsi="宋体" w:cs="宋体"/>
                <w:color w:val="000000"/>
                <w:kern w:val="0"/>
                <w:sz w:val="24"/>
                <w:szCs w:val="24"/>
              </w:rPr>
              <w:t>db.bigtable.explain</w:t>
            </w:r>
            <w:proofErr w:type="spellEnd"/>
            <w:r w:rsidRPr="00CF0B14">
              <w:rPr>
                <w:rFonts w:ascii="宋体" w:eastAsia="宋体" w:hAnsi="宋体" w:cs="宋体"/>
                <w:color w:val="000000"/>
                <w:kern w:val="0"/>
                <w:sz w:val="24"/>
                <w:szCs w:val="24"/>
              </w:rPr>
              <w:t>().aggregate(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     {$lookup:{ from: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 xml:space="preserve">, </w:t>
            </w:r>
            <w:proofErr w:type="spellStart"/>
            <w:r w:rsidRPr="00CF0B14">
              <w:rPr>
                <w:rFonts w:ascii="宋体" w:eastAsia="宋体" w:hAnsi="宋体" w:cs="宋体"/>
                <w:color w:val="000000"/>
                <w:kern w:val="0"/>
                <w:sz w:val="24"/>
                <w:szCs w:val="24"/>
              </w:rPr>
              <w:t>localField</w:t>
            </w:r>
            <w:proofErr w:type="spellEnd"/>
            <w:r w:rsidRPr="00CF0B14">
              <w:rPr>
                <w:rFonts w:ascii="宋体" w:eastAsia="宋体" w:hAnsi="宋体" w:cs="宋体"/>
                <w:color w:val="000000"/>
                <w:kern w:val="0"/>
                <w:sz w:val="24"/>
                <w:szCs w:val="24"/>
              </w:rPr>
              <w:t xml:space="preserve">: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user_code</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w:t>
            </w:r>
            <w:proofErr w:type="spellStart"/>
            <w:r w:rsidRPr="00CF0B14">
              <w:rPr>
                <w:rFonts w:ascii="宋体" w:eastAsia="宋体" w:hAnsi="宋体" w:cs="宋体"/>
                <w:color w:val="000000"/>
                <w:kern w:val="0"/>
                <w:sz w:val="24"/>
                <w:szCs w:val="24"/>
              </w:rPr>
              <w:t>foreignField</w:t>
            </w:r>
            <w:proofErr w:type="spellEnd"/>
            <w:r w:rsidRPr="00CF0B14">
              <w:rPr>
                <w:rFonts w:ascii="宋体" w:eastAsia="宋体" w:hAnsi="宋体" w:cs="宋体"/>
                <w:color w:val="000000"/>
                <w:kern w:val="0"/>
                <w:sz w:val="24"/>
                <w:szCs w:val="24"/>
              </w:rPr>
              <w:t xml:space="preserve">: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code"</w:t>
            </w:r>
            <w:r w:rsidRPr="00CF0B14">
              <w:rPr>
                <w:rFonts w:ascii="宋体" w:eastAsia="宋体" w:hAnsi="宋体" w:cs="宋体"/>
                <w:color w:val="000000"/>
                <w:kern w:val="0"/>
                <w:sz w:val="24"/>
                <w:szCs w:val="24"/>
              </w:rPr>
              <w:t>,as</w:t>
            </w:r>
            <w:proofErr w:type="spellEnd"/>
            <w:r w:rsidRPr="00CF0B14">
              <w:rPr>
                <w:rFonts w:ascii="宋体" w:eastAsia="宋体" w:hAnsi="宋体" w:cs="宋体"/>
                <w:color w:val="000000"/>
                <w:kern w:val="0"/>
                <w:sz w:val="24"/>
                <w:szCs w:val="24"/>
              </w:rPr>
              <w:t xml:space="preserve">: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     {$unwind: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lastRenderedPageBreak/>
              <w:t xml:space="preserve">     {$match: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user.country"</w:t>
            </w:r>
            <w:r w:rsidRPr="00CF0B14">
              <w:rPr>
                <w:rFonts w:ascii="宋体" w:eastAsia="宋体" w:hAnsi="宋体" w:cs="宋体"/>
                <w:color w:val="000000"/>
                <w:kern w:val="0"/>
                <w:sz w:val="24"/>
                <w:szCs w:val="24"/>
              </w:rPr>
              <w:t>:</w:t>
            </w:r>
            <w:r w:rsidRPr="00CF0B14">
              <w:rPr>
                <w:rFonts w:ascii="宋体" w:eastAsia="宋体" w:hAnsi="宋体" w:cs="宋体"/>
                <w:color w:val="0000FF"/>
                <w:kern w:val="0"/>
                <w:sz w:val="24"/>
                <w:szCs w:val="24"/>
              </w:rPr>
              <w:t>"US</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"stages"</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"$cursor"</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"query"</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queryPlanner</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plannerVersion</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1,</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"namespace"</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test.bigtable</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indexFilterSet</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b/>
                <w:bCs/>
                <w:color w:val="006699"/>
                <w:kern w:val="0"/>
                <w:sz w:val="24"/>
                <w:szCs w:val="24"/>
              </w:rPr>
              <w:t>false</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parsedQuery</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winningPlan</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"stage"</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"COLLSCAN"</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"direction"</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"forward"</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rejectedPlans</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"$lookup"</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"from"</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"as"</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localField</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user_code</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foreignField</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"code"</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"unwinding"</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preserveNullAndEmptyArrays</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b/>
                <w:bCs/>
                <w:color w:val="006699"/>
                <w:kern w:val="0"/>
                <w:sz w:val="24"/>
                <w:szCs w:val="24"/>
              </w:rPr>
              <w:t>false</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E0E0E0"/>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"matching"</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"country"</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eq</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"US"</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lastRenderedPageBreak/>
              <w:tab/>
            </w:r>
            <w:r w:rsidRPr="00CF0B14">
              <w:rPr>
                <w:rFonts w:ascii="宋体" w:eastAsia="宋体" w:hAnsi="宋体" w:cs="宋体"/>
                <w:color w:val="0000FF"/>
                <w:kern w:val="0"/>
                <w:sz w:val="24"/>
                <w:szCs w:val="24"/>
              </w:rPr>
              <w:t>"ok"</w:t>
            </w:r>
            <w:r w:rsidRPr="00CF0B14">
              <w:rPr>
                <w:rFonts w:ascii="宋体" w:eastAsia="宋体" w:hAnsi="宋体" w:cs="宋体"/>
                <w:color w:val="000000"/>
                <w:kern w:val="0"/>
                <w:sz w:val="24"/>
                <w:szCs w:val="24"/>
              </w:rPr>
              <w:t xml:space="preserve"> : 1</w:t>
            </w:r>
          </w:p>
        </w:tc>
      </w:tr>
      <w:tr w:rsidR="00CF0B14" w:rsidRPr="00CF0B14" w:rsidTr="00CF0B14">
        <w:trPr>
          <w:tblCellSpacing w:w="0" w:type="dxa"/>
        </w:trPr>
        <w:tc>
          <w:tcPr>
            <w:tcW w:w="0" w:type="auto"/>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w:t>
            </w:r>
          </w:p>
        </w:tc>
      </w:tr>
    </w:tbl>
    <w:p w:rsidR="00D5267F" w:rsidRDefault="007D50B2"/>
    <w:p w:rsidR="00CF0B14" w:rsidRDefault="00CF0B14"/>
    <w:p w:rsidR="00CF0B14" w:rsidRDefault="00CF0B14"/>
    <w:p w:rsidR="00CF0B14" w:rsidRDefault="00CF0B14"/>
    <w:p w:rsidR="00CF0B14" w:rsidRDefault="00CF0B14"/>
    <w:p w:rsidR="00CF0B14" w:rsidRDefault="00CF0B14"/>
    <w:tbl>
      <w:tblPr>
        <w:tblW w:w="5000" w:type="pct"/>
        <w:tblCellSpacing w:w="0" w:type="dxa"/>
        <w:shd w:val="clear" w:color="auto" w:fill="F4F5F7"/>
        <w:tblCellMar>
          <w:left w:w="0" w:type="dxa"/>
          <w:right w:w="0" w:type="dxa"/>
        </w:tblCellMar>
        <w:tblLook w:val="04A0" w:firstRow="1" w:lastRow="0" w:firstColumn="1" w:lastColumn="0" w:noHBand="0" w:noVBand="1"/>
      </w:tblPr>
      <w:tblGrid>
        <w:gridCol w:w="8306"/>
      </w:tblGrid>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&gt; </w:t>
            </w:r>
            <w:proofErr w:type="spellStart"/>
            <w:r w:rsidRPr="00CF0B14">
              <w:rPr>
                <w:rFonts w:ascii="宋体" w:eastAsia="宋体" w:hAnsi="宋体" w:cs="宋体"/>
                <w:color w:val="000000"/>
                <w:kern w:val="0"/>
                <w:sz w:val="24"/>
                <w:szCs w:val="24"/>
              </w:rPr>
              <w:t>db.bigtable.explain</w:t>
            </w:r>
            <w:proofErr w:type="spellEnd"/>
            <w:r w:rsidRPr="00CF0B14">
              <w:rPr>
                <w:rFonts w:ascii="宋体" w:eastAsia="宋体" w:hAnsi="宋体" w:cs="宋体"/>
                <w:color w:val="000000"/>
                <w:kern w:val="0"/>
                <w:sz w:val="24"/>
                <w:szCs w:val="24"/>
              </w:rPr>
              <w:t>().aggregate(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     {$lookup:{ from: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 xml:space="preserve">, </w:t>
            </w:r>
            <w:proofErr w:type="spellStart"/>
            <w:r w:rsidRPr="00CF0B14">
              <w:rPr>
                <w:rFonts w:ascii="宋体" w:eastAsia="宋体" w:hAnsi="宋体" w:cs="宋体"/>
                <w:color w:val="000000"/>
                <w:kern w:val="0"/>
                <w:sz w:val="24"/>
                <w:szCs w:val="24"/>
              </w:rPr>
              <w:t>localField</w:t>
            </w:r>
            <w:proofErr w:type="spellEnd"/>
            <w:r w:rsidRPr="00CF0B14">
              <w:rPr>
                <w:rFonts w:ascii="宋体" w:eastAsia="宋体" w:hAnsi="宋体" w:cs="宋体"/>
                <w:color w:val="000000"/>
                <w:kern w:val="0"/>
                <w:sz w:val="24"/>
                <w:szCs w:val="24"/>
              </w:rPr>
              <w:t xml:space="preserve">: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user_code</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w:t>
            </w:r>
            <w:proofErr w:type="spellStart"/>
            <w:r w:rsidRPr="00CF0B14">
              <w:rPr>
                <w:rFonts w:ascii="宋体" w:eastAsia="宋体" w:hAnsi="宋体" w:cs="宋体"/>
                <w:color w:val="000000"/>
                <w:kern w:val="0"/>
                <w:sz w:val="24"/>
                <w:szCs w:val="24"/>
              </w:rPr>
              <w:t>foreignField</w:t>
            </w:r>
            <w:proofErr w:type="spellEnd"/>
            <w:r w:rsidRPr="00CF0B14">
              <w:rPr>
                <w:rFonts w:ascii="宋体" w:eastAsia="宋体" w:hAnsi="宋体" w:cs="宋体"/>
                <w:color w:val="000000"/>
                <w:kern w:val="0"/>
                <w:sz w:val="24"/>
                <w:szCs w:val="24"/>
              </w:rPr>
              <w:t xml:space="preserve">: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code"</w:t>
            </w:r>
            <w:r w:rsidRPr="00CF0B14">
              <w:rPr>
                <w:rFonts w:ascii="宋体" w:eastAsia="宋体" w:hAnsi="宋体" w:cs="宋体"/>
                <w:color w:val="000000"/>
                <w:kern w:val="0"/>
                <w:sz w:val="24"/>
                <w:szCs w:val="24"/>
              </w:rPr>
              <w:t>,as</w:t>
            </w:r>
            <w:proofErr w:type="spellEnd"/>
            <w:r w:rsidRPr="00CF0B14">
              <w:rPr>
                <w:rFonts w:ascii="宋体" w:eastAsia="宋体" w:hAnsi="宋体" w:cs="宋体"/>
                <w:color w:val="000000"/>
                <w:kern w:val="0"/>
                <w:sz w:val="24"/>
                <w:szCs w:val="24"/>
              </w:rPr>
              <w:t xml:space="preserve">: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     {$match: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user.country"</w:t>
            </w:r>
            <w:r w:rsidRPr="00CF0B14">
              <w:rPr>
                <w:rFonts w:ascii="宋体" w:eastAsia="宋体" w:hAnsi="宋体" w:cs="宋体"/>
                <w:color w:val="000000"/>
                <w:kern w:val="0"/>
                <w:sz w:val="24"/>
                <w:szCs w:val="24"/>
              </w:rPr>
              <w:t>:</w:t>
            </w:r>
            <w:r w:rsidRPr="00CF0B14">
              <w:rPr>
                <w:rFonts w:ascii="宋体" w:eastAsia="宋体" w:hAnsi="宋体" w:cs="宋体"/>
                <w:color w:val="0000FF"/>
                <w:kern w:val="0"/>
                <w:sz w:val="24"/>
                <w:szCs w:val="24"/>
              </w:rPr>
              <w:t>"US</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"stages"</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"$cursor"</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"query"</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queryPlanner</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plannerVersion</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1,</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"namespace"</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test.bigtable</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indexFilterSet</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b/>
                <w:bCs/>
                <w:color w:val="006699"/>
                <w:kern w:val="0"/>
                <w:sz w:val="24"/>
                <w:szCs w:val="24"/>
              </w:rPr>
              <w:t>false</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parsedQuery</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winningPlan</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"stage"</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"COLLSCAN"</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"direction"</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"forward"</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rejectedPlans</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"$lookup"</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"from"</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"as"</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localField</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user_code</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foreignField</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"code"</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lastRenderedPageBreak/>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E0E0E0"/>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"$match"</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user.country</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"US"</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"ok"</w:t>
            </w:r>
            <w:r w:rsidRPr="00CF0B14">
              <w:rPr>
                <w:rFonts w:ascii="宋体" w:eastAsia="宋体" w:hAnsi="宋体" w:cs="宋体"/>
                <w:color w:val="000000"/>
                <w:kern w:val="0"/>
                <w:sz w:val="24"/>
                <w:szCs w:val="24"/>
              </w:rPr>
              <w:t xml:space="preserve"> : 1</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&gt; </w:t>
            </w:r>
            <w:proofErr w:type="spellStart"/>
            <w:r w:rsidRPr="00CF0B14">
              <w:rPr>
                <w:rFonts w:ascii="宋体" w:eastAsia="宋体" w:hAnsi="宋体" w:cs="宋体"/>
                <w:color w:val="000000"/>
                <w:kern w:val="0"/>
                <w:sz w:val="24"/>
                <w:szCs w:val="24"/>
              </w:rPr>
              <w:t>db.bigtable.explain</w:t>
            </w:r>
            <w:proofErr w:type="spellEnd"/>
            <w:r w:rsidRPr="00CF0B14">
              <w:rPr>
                <w:rFonts w:ascii="宋体" w:eastAsia="宋体" w:hAnsi="宋体" w:cs="宋体"/>
                <w:color w:val="000000"/>
                <w:kern w:val="0"/>
                <w:sz w:val="24"/>
                <w:szCs w:val="24"/>
              </w:rPr>
              <w:t>().aggregate(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     {$lookup:{ from: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 xml:space="preserve">, </w:t>
            </w:r>
            <w:proofErr w:type="spellStart"/>
            <w:r w:rsidRPr="00CF0B14">
              <w:rPr>
                <w:rFonts w:ascii="宋体" w:eastAsia="宋体" w:hAnsi="宋体" w:cs="宋体"/>
                <w:color w:val="000000"/>
                <w:kern w:val="0"/>
                <w:sz w:val="24"/>
                <w:szCs w:val="24"/>
              </w:rPr>
              <w:t>localField</w:t>
            </w:r>
            <w:proofErr w:type="spellEnd"/>
            <w:r w:rsidRPr="00CF0B14">
              <w:rPr>
                <w:rFonts w:ascii="宋体" w:eastAsia="宋体" w:hAnsi="宋体" w:cs="宋体"/>
                <w:color w:val="000000"/>
                <w:kern w:val="0"/>
                <w:sz w:val="24"/>
                <w:szCs w:val="24"/>
              </w:rPr>
              <w:t xml:space="preserve">: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user_code</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w:t>
            </w:r>
            <w:proofErr w:type="spellStart"/>
            <w:r w:rsidRPr="00CF0B14">
              <w:rPr>
                <w:rFonts w:ascii="宋体" w:eastAsia="宋体" w:hAnsi="宋体" w:cs="宋体"/>
                <w:color w:val="000000"/>
                <w:kern w:val="0"/>
                <w:sz w:val="24"/>
                <w:szCs w:val="24"/>
              </w:rPr>
              <w:t>foreignField</w:t>
            </w:r>
            <w:proofErr w:type="spellEnd"/>
            <w:r w:rsidRPr="00CF0B14">
              <w:rPr>
                <w:rFonts w:ascii="宋体" w:eastAsia="宋体" w:hAnsi="宋体" w:cs="宋体"/>
                <w:color w:val="000000"/>
                <w:kern w:val="0"/>
                <w:sz w:val="24"/>
                <w:szCs w:val="24"/>
              </w:rPr>
              <w:t xml:space="preserve">: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code"</w:t>
            </w:r>
            <w:r w:rsidRPr="00CF0B14">
              <w:rPr>
                <w:rFonts w:ascii="宋体" w:eastAsia="宋体" w:hAnsi="宋体" w:cs="宋体"/>
                <w:color w:val="000000"/>
                <w:kern w:val="0"/>
                <w:sz w:val="24"/>
                <w:szCs w:val="24"/>
              </w:rPr>
              <w:t>,as</w:t>
            </w:r>
            <w:proofErr w:type="spellEnd"/>
            <w:r w:rsidRPr="00CF0B14">
              <w:rPr>
                <w:rFonts w:ascii="宋体" w:eastAsia="宋体" w:hAnsi="宋体" w:cs="宋体"/>
                <w:color w:val="000000"/>
                <w:kern w:val="0"/>
                <w:sz w:val="24"/>
                <w:szCs w:val="24"/>
              </w:rPr>
              <w:t xml:space="preserve">: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     {$unwind: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xml:space="preserve">     {$match: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user.country"</w:t>
            </w:r>
            <w:r w:rsidRPr="00CF0B14">
              <w:rPr>
                <w:rFonts w:ascii="宋体" w:eastAsia="宋体" w:hAnsi="宋体" w:cs="宋体"/>
                <w:color w:val="000000"/>
                <w:kern w:val="0"/>
                <w:sz w:val="24"/>
                <w:szCs w:val="24"/>
              </w:rPr>
              <w:t>:</w:t>
            </w:r>
            <w:r w:rsidRPr="00CF0B14">
              <w:rPr>
                <w:rFonts w:ascii="宋体" w:eastAsia="宋体" w:hAnsi="宋体" w:cs="宋体"/>
                <w:color w:val="0000FF"/>
                <w:kern w:val="0"/>
                <w:sz w:val="24"/>
                <w:szCs w:val="24"/>
              </w:rPr>
              <w:t>"US</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"stages"</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"$cursor"</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"query"</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queryPlanner</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plannerVersion</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1,</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"namespace"</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test.bigtable</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indexFilterSet</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b/>
                <w:bCs/>
                <w:color w:val="006699"/>
                <w:kern w:val="0"/>
                <w:sz w:val="24"/>
                <w:szCs w:val="24"/>
              </w:rPr>
              <w:t>false</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parsedQuery</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winningPlan</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"stage"</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"COLLSCAN"</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"direction"</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"forward"</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rejectedPlans</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"$lookup"</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"from"</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"as"</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"user"</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lastRenderedPageBreak/>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localField</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user_code</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foreignField</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"code"</w:t>
            </w:r>
            <w:r w:rsidRPr="00CF0B14">
              <w:rPr>
                <w:rFonts w:ascii="宋体" w:eastAsia="宋体" w:hAnsi="宋体" w:cs="宋体"/>
                <w:color w:val="000000"/>
                <w:kern w:val="0"/>
                <w:sz w:val="24"/>
                <w:szCs w:val="24"/>
              </w:rPr>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"unwinding"</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preserveNullAndEmptyArrays</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b/>
                <w:bCs/>
                <w:color w:val="006699"/>
                <w:kern w:val="0"/>
                <w:sz w:val="24"/>
                <w:szCs w:val="24"/>
              </w:rPr>
              <w:t>false</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E0E0E0"/>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"matching"</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"country"</w:t>
            </w:r>
            <w:r w:rsidRPr="00CF0B14">
              <w:rPr>
                <w:rFonts w:ascii="宋体" w:eastAsia="宋体" w:hAnsi="宋体" w:cs="宋体"/>
                <w:color w:val="000000"/>
                <w:kern w:val="0"/>
                <w:sz w:val="24"/>
                <w:szCs w:val="24"/>
              </w:rPr>
              <w:t xml:space="preserve"> : {</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w:t>
            </w:r>
            <w:proofErr w:type="spellStart"/>
            <w:r w:rsidRPr="00CF0B14">
              <w:rPr>
                <w:rFonts w:ascii="宋体" w:eastAsia="宋体" w:hAnsi="宋体" w:cs="宋体"/>
                <w:color w:val="0000FF"/>
                <w:kern w:val="0"/>
                <w:sz w:val="24"/>
                <w:szCs w:val="24"/>
              </w:rPr>
              <w:t>eq</w:t>
            </w:r>
            <w:proofErr w:type="spellEnd"/>
            <w:r w:rsidRPr="00CF0B14">
              <w:rPr>
                <w:rFonts w:ascii="宋体" w:eastAsia="宋体" w:hAnsi="宋体" w:cs="宋体"/>
                <w:color w:val="0000FF"/>
                <w:kern w:val="0"/>
                <w:sz w:val="24"/>
                <w:szCs w:val="24"/>
              </w:rPr>
              <w:t>"</w:t>
            </w:r>
            <w:r w:rsidRPr="00CF0B14">
              <w:rPr>
                <w:rFonts w:ascii="宋体" w:eastAsia="宋体" w:hAnsi="宋体" w:cs="宋体"/>
                <w:color w:val="000000"/>
                <w:kern w:val="0"/>
                <w:sz w:val="24"/>
                <w:szCs w:val="24"/>
              </w:rPr>
              <w:t xml:space="preserve"> : </w:t>
            </w:r>
            <w:r w:rsidRPr="00CF0B14">
              <w:rPr>
                <w:rFonts w:ascii="宋体" w:eastAsia="宋体" w:hAnsi="宋体" w:cs="宋体"/>
                <w:color w:val="0000FF"/>
                <w:kern w:val="0"/>
                <w:sz w:val="24"/>
                <w:szCs w:val="24"/>
              </w:rPr>
              <w:t>"US"</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t>],</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ab/>
            </w:r>
            <w:r w:rsidRPr="00CF0B14">
              <w:rPr>
                <w:rFonts w:ascii="宋体" w:eastAsia="宋体" w:hAnsi="宋体" w:cs="宋体"/>
                <w:color w:val="0000FF"/>
                <w:kern w:val="0"/>
                <w:sz w:val="24"/>
                <w:szCs w:val="24"/>
              </w:rPr>
              <w:t>"ok"</w:t>
            </w:r>
            <w:r w:rsidRPr="00CF0B14">
              <w:rPr>
                <w:rFonts w:ascii="宋体" w:eastAsia="宋体" w:hAnsi="宋体" w:cs="宋体"/>
                <w:color w:val="000000"/>
                <w:kern w:val="0"/>
                <w:sz w:val="24"/>
                <w:szCs w:val="24"/>
              </w:rPr>
              <w:t xml:space="preserve"> : 1</w:t>
            </w:r>
          </w:p>
        </w:tc>
      </w:tr>
      <w:tr w:rsidR="00CF0B14" w:rsidRPr="00CF0B14" w:rsidTr="00CF0B14">
        <w:trPr>
          <w:tblCellSpacing w:w="0" w:type="dxa"/>
        </w:trPr>
        <w:tc>
          <w:tcPr>
            <w:tcW w:w="0" w:type="auto"/>
            <w:shd w:val="clear" w:color="auto" w:fill="F4F5F7"/>
            <w:hideMark/>
          </w:tcPr>
          <w:p w:rsidR="00CF0B14" w:rsidRPr="00CF0B14" w:rsidRDefault="00CF0B14" w:rsidP="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50" w:right="150"/>
              <w:jc w:val="left"/>
              <w:rPr>
                <w:rFonts w:ascii="宋体" w:eastAsia="宋体" w:hAnsi="宋体" w:cs="宋体"/>
                <w:color w:val="000000"/>
                <w:kern w:val="0"/>
                <w:sz w:val="24"/>
                <w:szCs w:val="24"/>
              </w:rPr>
            </w:pPr>
            <w:r w:rsidRPr="00CF0B14">
              <w:rPr>
                <w:rFonts w:ascii="宋体" w:eastAsia="宋体" w:hAnsi="宋体" w:cs="宋体"/>
                <w:color w:val="000000"/>
                <w:kern w:val="0"/>
                <w:sz w:val="24"/>
                <w:szCs w:val="24"/>
              </w:rPr>
              <w:t>}</w:t>
            </w:r>
          </w:p>
        </w:tc>
      </w:tr>
    </w:tbl>
    <w:p w:rsidR="00CF0B14" w:rsidRDefault="00CF0B14"/>
    <w:p w:rsidR="007D50B2" w:rsidRDefault="007D50B2"/>
    <w:p w:rsidR="007D50B2" w:rsidRDefault="007D50B2"/>
    <w:p w:rsidR="007D50B2" w:rsidRDefault="007D50B2"/>
    <w:p w:rsidR="007D50B2" w:rsidRDefault="007D50B2"/>
    <w:p w:rsidR="007D50B2" w:rsidRDefault="007D50B2"/>
    <w:p w:rsidR="007D50B2" w:rsidRDefault="007D50B2"/>
    <w:p w:rsidR="007D50B2" w:rsidRDefault="007D50B2">
      <w:pPr>
        <w:rPr>
          <w:rFonts w:hint="eastAsia"/>
        </w:rPr>
      </w:pPr>
      <w:bookmarkStart w:id="1" w:name="_GoBack"/>
      <w:bookmarkEnd w:id="1"/>
    </w:p>
    <w:p w:rsidR="007D50B2" w:rsidRDefault="007D50B2" w:rsidP="007D50B2">
      <w:r>
        <w:t xml:space="preserve">I am trying to use </w:t>
      </w:r>
      <w:proofErr w:type="spellStart"/>
      <w:r>
        <w:t>mongoDb</w:t>
      </w:r>
      <w:proofErr w:type="spellEnd"/>
      <w:r>
        <w:t xml:space="preserve"> aggregation pipeline to lookup other table and check if matched some of the attributes.</w:t>
      </w:r>
    </w:p>
    <w:p w:rsidR="007D50B2" w:rsidRDefault="007D50B2" w:rsidP="007D50B2"/>
    <w:p w:rsidR="007D50B2" w:rsidRDefault="007D50B2" w:rsidP="007D50B2">
      <w:proofErr w:type="gramStart"/>
      <w:r>
        <w:t>my</w:t>
      </w:r>
      <w:proofErr w:type="gramEnd"/>
      <w:r>
        <w:t xml:space="preserve"> query is something like below (p.s. </w:t>
      </w:r>
      <w:proofErr w:type="spellStart"/>
      <w:r>
        <w:t>bigtable</w:t>
      </w:r>
      <w:proofErr w:type="spellEnd"/>
      <w:r>
        <w:t xml:space="preserve"> is </w:t>
      </w:r>
      <w:proofErr w:type="spellStart"/>
      <w:r>
        <w:t>sharded</w:t>
      </w:r>
      <w:proofErr w:type="spellEnd"/>
      <w:r>
        <w:t>):</w:t>
      </w:r>
    </w:p>
    <w:p w:rsidR="007D50B2" w:rsidRDefault="007D50B2" w:rsidP="007D50B2"/>
    <w:p w:rsidR="007D50B2" w:rsidRDefault="007D50B2" w:rsidP="007D50B2">
      <w:r>
        <w:t xml:space="preserve"> </w:t>
      </w:r>
      <w:proofErr w:type="spellStart"/>
      <w:proofErr w:type="gramStart"/>
      <w:r>
        <w:t>db.bigtable.aggregate</w:t>
      </w:r>
      <w:proofErr w:type="spellEnd"/>
      <w:r>
        <w:t>(</w:t>
      </w:r>
      <w:proofErr w:type="gramEnd"/>
      <w:r>
        <w:t xml:space="preserve"> [  </w:t>
      </w:r>
    </w:p>
    <w:p w:rsidR="007D50B2" w:rsidRDefault="007D50B2" w:rsidP="007D50B2">
      <w:r>
        <w:t xml:space="preserve">    {$</w:t>
      </w:r>
      <w:proofErr w:type="gramStart"/>
      <w:r>
        <w:t>lookup:</w:t>
      </w:r>
      <w:proofErr w:type="gramEnd"/>
      <w:r>
        <w:t xml:space="preserve">{ from: "user", </w:t>
      </w:r>
      <w:proofErr w:type="spellStart"/>
      <w:r>
        <w:t>localField</w:t>
      </w:r>
      <w:proofErr w:type="spellEnd"/>
      <w:r>
        <w:t>:</w:t>
      </w:r>
    </w:p>
    <w:p w:rsidR="007D50B2" w:rsidRDefault="007D50B2" w:rsidP="007D50B2">
      <w:r>
        <w:t xml:space="preserve">               "</w:t>
      </w:r>
      <w:proofErr w:type="spellStart"/>
      <w:r>
        <w:t>user_code</w:t>
      </w:r>
      <w:proofErr w:type="spellEnd"/>
      <w:r>
        <w:t xml:space="preserve">", </w:t>
      </w:r>
      <w:proofErr w:type="spellStart"/>
      <w:r>
        <w:t>foreignField</w:t>
      </w:r>
      <w:proofErr w:type="spellEnd"/>
      <w:r>
        <w:t>: "</w:t>
      </w:r>
      <w:proofErr w:type="spellStart"/>
      <w:r>
        <w:t>code"</w:t>
      </w:r>
      <w:proofErr w:type="gramStart"/>
      <w:r>
        <w:t>,as</w:t>
      </w:r>
      <w:proofErr w:type="spellEnd"/>
      <w:proofErr w:type="gramEnd"/>
      <w:r>
        <w:t xml:space="preserve">: "user"}},   </w:t>
      </w:r>
    </w:p>
    <w:p w:rsidR="007D50B2" w:rsidRDefault="007D50B2" w:rsidP="007D50B2">
      <w:r>
        <w:t xml:space="preserve">    {$match: {"</w:t>
      </w:r>
      <w:proofErr w:type="spellStart"/>
      <w:r>
        <w:t>user.country":"US</w:t>
      </w:r>
      <w:proofErr w:type="spellEnd"/>
      <w:proofErr w:type="gramStart"/>
      <w:r>
        <w:t>" }</w:t>
      </w:r>
      <w:proofErr w:type="gramEnd"/>
      <w:r>
        <w:t xml:space="preserve"> }] )</w:t>
      </w:r>
    </w:p>
    <w:p w:rsidR="007D50B2" w:rsidRDefault="007D50B2" w:rsidP="007D50B2">
      <w:r>
        <w:t xml:space="preserve">I have created index for </w:t>
      </w:r>
      <w:proofErr w:type="spellStart"/>
      <w:r>
        <w:t>bigtable.user_code</w:t>
      </w:r>
      <w:proofErr w:type="spellEnd"/>
      <w:r>
        <w:t xml:space="preserve">, </w:t>
      </w:r>
      <w:proofErr w:type="spellStart"/>
      <w:r>
        <w:t>user.code</w:t>
      </w:r>
      <w:proofErr w:type="spellEnd"/>
      <w:r>
        <w:t xml:space="preserve"> &amp; </w:t>
      </w:r>
      <w:proofErr w:type="spellStart"/>
      <w:r>
        <w:t>user.country</w:t>
      </w:r>
      <w:proofErr w:type="spellEnd"/>
      <w:r>
        <w:t xml:space="preserve">. But the query is very </w:t>
      </w:r>
      <w:proofErr w:type="spellStart"/>
      <w:r>
        <w:t>very</w:t>
      </w:r>
      <w:proofErr w:type="spellEnd"/>
      <w:r>
        <w:t xml:space="preserve"> </w:t>
      </w:r>
      <w:proofErr w:type="spellStart"/>
      <w:r>
        <w:t>very</w:t>
      </w:r>
      <w:proofErr w:type="spellEnd"/>
      <w:r>
        <w:t xml:space="preserve"> slow. I tried explain it, it is COLLSCAN.</w:t>
      </w:r>
    </w:p>
    <w:p w:rsidR="007D50B2" w:rsidRDefault="007D50B2" w:rsidP="007D50B2"/>
    <w:p w:rsidR="007D50B2" w:rsidRDefault="007D50B2" w:rsidP="007D50B2">
      <w:r>
        <w:t>It seems to me what using $match with foreign table's attribute, index is not supported and therefore, the query speed is very slow.</w:t>
      </w:r>
    </w:p>
    <w:p w:rsidR="007D50B2" w:rsidRDefault="007D50B2" w:rsidP="007D50B2"/>
    <w:p w:rsidR="007D50B2" w:rsidRDefault="007D50B2" w:rsidP="007D50B2">
      <w:r>
        <w:t>Activity</w:t>
      </w:r>
    </w:p>
    <w:p w:rsidR="007D50B2" w:rsidRDefault="007D50B2" w:rsidP="007D50B2">
      <w:r>
        <w:t>Comments</w:t>
      </w:r>
    </w:p>
    <w:p w:rsidR="007D50B2" w:rsidRDefault="007D50B2" w:rsidP="007D50B2">
      <w:r>
        <w:t>Ascending order - Click to sort in descending order</w:t>
      </w:r>
    </w:p>
    <w:p w:rsidR="007D50B2" w:rsidRDefault="007D50B2" w:rsidP="007D50B2">
      <w:r>
        <w:t>Permalink</w:t>
      </w:r>
    </w:p>
    <w:p w:rsidR="007D50B2" w:rsidRDefault="007D50B2" w:rsidP="007D50B2">
      <w:proofErr w:type="spellStart"/>
      <w:r>
        <w:t>charlie.swanson</w:t>
      </w:r>
      <w:proofErr w:type="spellEnd"/>
    </w:p>
    <w:p w:rsidR="007D50B2" w:rsidRDefault="007D50B2" w:rsidP="007D50B2">
      <w:r>
        <w:lastRenderedPageBreak/>
        <w:t>Charlie Swanson added a comment - Mar 06 2017 06:37:18 PM GMT+0000</w:t>
      </w:r>
    </w:p>
    <w:p w:rsidR="007D50B2" w:rsidRDefault="007D50B2" w:rsidP="007D50B2">
      <w:r>
        <w:t>Hi all,</w:t>
      </w:r>
    </w:p>
    <w:p w:rsidR="007D50B2" w:rsidRDefault="007D50B2" w:rsidP="007D50B2"/>
    <w:p w:rsidR="007D50B2" w:rsidRDefault="007D50B2" w:rsidP="007D50B2">
      <w:r>
        <w:t>Two notes:</w:t>
      </w:r>
    </w:p>
    <w:p w:rsidR="007D50B2" w:rsidRDefault="007D50B2" w:rsidP="007D50B2"/>
    <w:p w:rsidR="007D50B2" w:rsidRDefault="007D50B2" w:rsidP="007D50B2">
      <w:r>
        <w:t>The query on the '</w:t>
      </w:r>
      <w:proofErr w:type="spellStart"/>
      <w:r>
        <w:t>bigtable</w:t>
      </w:r>
      <w:proofErr w:type="spellEnd"/>
      <w:r>
        <w:t>' collection is indeed using a collection scan, since there isn't any predicate on that collection. The query on the foreign collection ('user') may well be using an index. There's no great way to tell at the moment, but coming in 3.4.3 you could use $</w:t>
      </w:r>
      <w:proofErr w:type="spellStart"/>
      <w:r>
        <w:t>indexStats</w:t>
      </w:r>
      <w:proofErr w:type="spellEnd"/>
      <w:r>
        <w:t xml:space="preserve"> to determine if the $lookup is using an index (waiting on the fix for SERVER-27253). In general, if the 'user' collection has an index beginning with 'code', I would expect it to choose that index. Currently the $lookup stage invokes the planner on every lookup, so it will behave as if it's executing the query {code: {$</w:t>
      </w:r>
      <w:proofErr w:type="spellStart"/>
      <w:r>
        <w:t>eq</w:t>
      </w:r>
      <w:proofErr w:type="spellEnd"/>
      <w:r>
        <w:t xml:space="preserve">: &lt;value of </w:t>
      </w:r>
      <w:proofErr w:type="spellStart"/>
      <w:r>
        <w:t>user_code</w:t>
      </w:r>
      <w:proofErr w:type="spellEnd"/>
      <w:r>
        <w:t xml:space="preserve">&gt;}}. Unfortunately, the plan chosen may depend on the value used, but usually it doesn't. So you can use </w:t>
      </w:r>
      <w:proofErr w:type="gramStart"/>
      <w:r>
        <w:t>an explain</w:t>
      </w:r>
      <w:proofErr w:type="gramEnd"/>
      <w:r>
        <w:t xml:space="preserve"> on a query of this shape to make sure it's using an index.</w:t>
      </w:r>
    </w:p>
    <w:p w:rsidR="007D50B2" w:rsidRDefault="007D50B2" w:rsidP="007D50B2">
      <w:r>
        <w:t>If you want to ensure that the query on the foreign collection is also incorporating the predicate on '</w:t>
      </w:r>
      <w:proofErr w:type="spellStart"/>
      <w:r>
        <w:t>user.country</w:t>
      </w:r>
      <w:proofErr w:type="spellEnd"/>
      <w:r>
        <w:t>', you'll need to add an $unwind between the $lookup and the $match. Without an $unwind, the semantics are slightly different, since the document {user: [{country: "US"}, {country: "UK"}]} will match the predicate, but the document {user: {country: "UK"}} will not.</w:t>
      </w:r>
    </w:p>
    <w:p w:rsidR="007D50B2" w:rsidRDefault="007D50B2" w:rsidP="007D50B2">
      <w:r>
        <w:t xml:space="preserve">&gt; </w:t>
      </w:r>
      <w:proofErr w:type="spellStart"/>
      <w:proofErr w:type="gramStart"/>
      <w:r>
        <w:t>db.bigtable.explain</w:t>
      </w:r>
      <w:proofErr w:type="spellEnd"/>
      <w:r>
        <w:t>(</w:t>
      </w:r>
      <w:proofErr w:type="gramEnd"/>
      <w:r>
        <w:t>).aggregate( [</w:t>
      </w:r>
    </w:p>
    <w:p w:rsidR="007D50B2" w:rsidRDefault="007D50B2" w:rsidP="007D50B2">
      <w:r>
        <w:t xml:space="preserve">     {$</w:t>
      </w:r>
      <w:proofErr w:type="gramStart"/>
      <w:r>
        <w:t>lookup:</w:t>
      </w:r>
      <w:proofErr w:type="gramEnd"/>
      <w:r>
        <w:t xml:space="preserve">{ from: "user", </w:t>
      </w:r>
      <w:proofErr w:type="spellStart"/>
      <w:r>
        <w:t>localField</w:t>
      </w:r>
      <w:proofErr w:type="spellEnd"/>
      <w:r>
        <w:t>: "</w:t>
      </w:r>
      <w:proofErr w:type="spellStart"/>
      <w:r>
        <w:t>user_code</w:t>
      </w:r>
      <w:proofErr w:type="spellEnd"/>
      <w:r>
        <w:t xml:space="preserve">", </w:t>
      </w:r>
      <w:proofErr w:type="spellStart"/>
      <w:r>
        <w:t>foreignField</w:t>
      </w:r>
      <w:proofErr w:type="spellEnd"/>
      <w:r>
        <w:t>: "</w:t>
      </w:r>
      <w:proofErr w:type="spellStart"/>
      <w:r>
        <w:t>code",as</w:t>
      </w:r>
      <w:proofErr w:type="spellEnd"/>
      <w:r>
        <w:t>: "user"}},</w:t>
      </w:r>
    </w:p>
    <w:p w:rsidR="007D50B2" w:rsidRDefault="007D50B2" w:rsidP="007D50B2">
      <w:r>
        <w:t xml:space="preserve">     {$match: {"</w:t>
      </w:r>
      <w:proofErr w:type="spellStart"/>
      <w:r>
        <w:t>user.country":"US</w:t>
      </w:r>
      <w:proofErr w:type="spellEnd"/>
      <w:proofErr w:type="gramStart"/>
      <w:r>
        <w:t>" }</w:t>
      </w:r>
      <w:proofErr w:type="gramEnd"/>
      <w:r>
        <w:t xml:space="preserve"> }</w:t>
      </w:r>
    </w:p>
    <w:p w:rsidR="007D50B2" w:rsidRDefault="007D50B2" w:rsidP="007D50B2">
      <w:r>
        <w:t>] )</w:t>
      </w:r>
    </w:p>
    <w:p w:rsidR="007D50B2" w:rsidRDefault="007D50B2" w:rsidP="007D50B2">
      <w:r>
        <w:t>{</w:t>
      </w:r>
    </w:p>
    <w:p w:rsidR="007D50B2" w:rsidRDefault="007D50B2" w:rsidP="007D50B2">
      <w:r>
        <w:tab/>
        <w:t>"</w:t>
      </w:r>
      <w:proofErr w:type="gramStart"/>
      <w:r>
        <w:t>stages</w:t>
      </w:r>
      <w:proofErr w:type="gramEnd"/>
      <w:r>
        <w:t>" : [</w:t>
      </w:r>
    </w:p>
    <w:p w:rsidR="007D50B2" w:rsidRDefault="007D50B2" w:rsidP="007D50B2">
      <w:r>
        <w:tab/>
      </w:r>
      <w:r>
        <w:tab/>
        <w:t>{</w:t>
      </w:r>
    </w:p>
    <w:p w:rsidR="007D50B2" w:rsidRDefault="007D50B2" w:rsidP="007D50B2">
      <w:r>
        <w:tab/>
      </w:r>
      <w:r>
        <w:tab/>
      </w:r>
      <w:r>
        <w:tab/>
        <w:t>"$cursor</w:t>
      </w:r>
      <w:proofErr w:type="gramStart"/>
      <w:r>
        <w:t>" :</w:t>
      </w:r>
      <w:proofErr w:type="gramEnd"/>
      <w:r>
        <w:t xml:space="preserve"> {</w:t>
      </w:r>
    </w:p>
    <w:p w:rsidR="007D50B2" w:rsidRDefault="007D50B2" w:rsidP="007D50B2">
      <w:r>
        <w:tab/>
      </w:r>
      <w:r>
        <w:tab/>
      </w:r>
      <w:r>
        <w:tab/>
      </w:r>
      <w:r>
        <w:tab/>
        <w:t>"</w:t>
      </w:r>
      <w:proofErr w:type="gramStart"/>
      <w:r>
        <w:t>query</w:t>
      </w:r>
      <w:proofErr w:type="gramEnd"/>
      <w:r>
        <w:t>" : {</w:t>
      </w:r>
    </w:p>
    <w:p w:rsidR="007D50B2" w:rsidRDefault="007D50B2" w:rsidP="007D50B2">
      <w:r>
        <w:tab/>
      </w:r>
      <w:r>
        <w:tab/>
      </w:r>
      <w:r>
        <w:tab/>
      </w:r>
      <w:r>
        <w:tab/>
      </w:r>
      <w:r>
        <w:tab/>
      </w:r>
    </w:p>
    <w:p w:rsidR="007D50B2" w:rsidRDefault="007D50B2" w:rsidP="007D50B2">
      <w:r>
        <w:tab/>
      </w:r>
      <w:r>
        <w:tab/>
      </w:r>
      <w:r>
        <w:tab/>
      </w:r>
      <w:r>
        <w:tab/>
        <w:t>},</w:t>
      </w:r>
    </w:p>
    <w:p w:rsidR="007D50B2" w:rsidRDefault="007D50B2" w:rsidP="007D50B2">
      <w:r>
        <w:tab/>
      </w:r>
      <w:r>
        <w:tab/>
      </w:r>
      <w:r>
        <w:tab/>
      </w:r>
      <w:r>
        <w:tab/>
        <w:t>"</w:t>
      </w:r>
      <w:proofErr w:type="spellStart"/>
      <w:proofErr w:type="gramStart"/>
      <w:r>
        <w:t>queryPlanner</w:t>
      </w:r>
      <w:proofErr w:type="spellEnd"/>
      <w:proofErr w:type="gramEnd"/>
      <w:r>
        <w:t>" : {</w:t>
      </w:r>
    </w:p>
    <w:p w:rsidR="007D50B2" w:rsidRDefault="007D50B2" w:rsidP="007D50B2">
      <w:r>
        <w:tab/>
      </w:r>
      <w:r>
        <w:tab/>
      </w:r>
      <w:r>
        <w:tab/>
      </w:r>
      <w:r>
        <w:tab/>
      </w:r>
      <w:r>
        <w:tab/>
        <w:t>"</w:t>
      </w:r>
      <w:proofErr w:type="spellStart"/>
      <w:proofErr w:type="gramStart"/>
      <w:r>
        <w:t>plannerVersion</w:t>
      </w:r>
      <w:proofErr w:type="spellEnd"/>
      <w:proofErr w:type="gramEnd"/>
      <w:r>
        <w:t>" : 1,</w:t>
      </w:r>
    </w:p>
    <w:p w:rsidR="007D50B2" w:rsidRDefault="007D50B2" w:rsidP="007D50B2">
      <w:r>
        <w:tab/>
      </w:r>
      <w:r>
        <w:tab/>
      </w:r>
      <w:r>
        <w:tab/>
      </w:r>
      <w:r>
        <w:tab/>
      </w:r>
      <w:r>
        <w:tab/>
        <w:t>"</w:t>
      </w:r>
      <w:proofErr w:type="gramStart"/>
      <w:r>
        <w:t>namespace</w:t>
      </w:r>
      <w:proofErr w:type="gramEnd"/>
      <w:r>
        <w:t>" : "</w:t>
      </w:r>
      <w:proofErr w:type="spellStart"/>
      <w:r>
        <w:t>test.bigtable</w:t>
      </w:r>
      <w:proofErr w:type="spellEnd"/>
      <w:r>
        <w:t>",</w:t>
      </w:r>
    </w:p>
    <w:p w:rsidR="007D50B2" w:rsidRDefault="007D50B2" w:rsidP="007D50B2">
      <w:r>
        <w:tab/>
      </w:r>
      <w:r>
        <w:tab/>
      </w:r>
      <w:r>
        <w:tab/>
      </w:r>
      <w:r>
        <w:tab/>
      </w:r>
      <w:r>
        <w:tab/>
        <w:t>"</w:t>
      </w:r>
      <w:proofErr w:type="spellStart"/>
      <w:proofErr w:type="gramStart"/>
      <w:r>
        <w:t>indexFilterSet</w:t>
      </w:r>
      <w:proofErr w:type="spellEnd"/>
      <w:proofErr w:type="gramEnd"/>
      <w:r>
        <w:t>" : false,</w:t>
      </w:r>
    </w:p>
    <w:p w:rsidR="007D50B2" w:rsidRDefault="007D50B2" w:rsidP="007D50B2">
      <w:r>
        <w:tab/>
      </w:r>
      <w:r>
        <w:tab/>
      </w:r>
      <w:r>
        <w:tab/>
      </w:r>
      <w:r>
        <w:tab/>
      </w:r>
      <w:r>
        <w:tab/>
        <w:t>"</w:t>
      </w:r>
      <w:proofErr w:type="spellStart"/>
      <w:proofErr w:type="gramStart"/>
      <w:r>
        <w:t>parsedQuery</w:t>
      </w:r>
      <w:proofErr w:type="spellEnd"/>
      <w:proofErr w:type="gramEnd"/>
      <w:r>
        <w:t>" : {</w:t>
      </w:r>
    </w:p>
    <w:p w:rsidR="007D50B2" w:rsidRDefault="007D50B2" w:rsidP="007D50B2">
      <w:r>
        <w:tab/>
      </w:r>
      <w:r>
        <w:tab/>
      </w:r>
      <w:r>
        <w:tab/>
      </w:r>
      <w:r>
        <w:tab/>
      </w:r>
      <w:r>
        <w:tab/>
      </w:r>
      <w:r>
        <w:tab/>
      </w:r>
    </w:p>
    <w:p w:rsidR="007D50B2" w:rsidRDefault="007D50B2" w:rsidP="007D50B2">
      <w:r>
        <w:tab/>
      </w:r>
      <w:r>
        <w:tab/>
      </w:r>
      <w:r>
        <w:tab/>
      </w:r>
      <w:r>
        <w:tab/>
      </w:r>
      <w:r>
        <w:tab/>
        <w:t>},</w:t>
      </w:r>
    </w:p>
    <w:p w:rsidR="007D50B2" w:rsidRDefault="007D50B2" w:rsidP="007D50B2">
      <w:r>
        <w:tab/>
      </w:r>
      <w:r>
        <w:tab/>
      </w:r>
      <w:r>
        <w:tab/>
      </w:r>
      <w:r>
        <w:tab/>
      </w:r>
      <w:r>
        <w:tab/>
        <w:t>"</w:t>
      </w:r>
      <w:proofErr w:type="spellStart"/>
      <w:proofErr w:type="gramStart"/>
      <w:r>
        <w:t>winningPlan</w:t>
      </w:r>
      <w:proofErr w:type="spellEnd"/>
      <w:proofErr w:type="gramEnd"/>
      <w:r>
        <w:t>" : {</w:t>
      </w:r>
    </w:p>
    <w:p w:rsidR="007D50B2" w:rsidRDefault="007D50B2" w:rsidP="007D50B2">
      <w:r>
        <w:tab/>
      </w:r>
      <w:r>
        <w:tab/>
      </w:r>
      <w:r>
        <w:tab/>
      </w:r>
      <w:r>
        <w:tab/>
      </w:r>
      <w:r>
        <w:tab/>
      </w:r>
      <w:r>
        <w:tab/>
        <w:t>"</w:t>
      </w:r>
      <w:proofErr w:type="gramStart"/>
      <w:r>
        <w:t>stage</w:t>
      </w:r>
      <w:proofErr w:type="gramEnd"/>
      <w:r>
        <w:t>" : "COLLSCAN",</w:t>
      </w:r>
    </w:p>
    <w:p w:rsidR="007D50B2" w:rsidRDefault="007D50B2" w:rsidP="007D50B2">
      <w:r>
        <w:tab/>
      </w:r>
      <w:r>
        <w:tab/>
      </w:r>
      <w:r>
        <w:tab/>
      </w:r>
      <w:r>
        <w:tab/>
      </w:r>
      <w:r>
        <w:tab/>
      </w:r>
      <w:r>
        <w:tab/>
        <w:t>"</w:t>
      </w:r>
      <w:proofErr w:type="gramStart"/>
      <w:r>
        <w:t>direction</w:t>
      </w:r>
      <w:proofErr w:type="gramEnd"/>
      <w:r>
        <w:t>" : "forward"</w:t>
      </w:r>
    </w:p>
    <w:p w:rsidR="007D50B2" w:rsidRDefault="007D50B2" w:rsidP="007D50B2">
      <w:r>
        <w:tab/>
      </w:r>
      <w:r>
        <w:tab/>
      </w:r>
      <w:r>
        <w:tab/>
      </w:r>
      <w:r>
        <w:tab/>
      </w:r>
      <w:r>
        <w:tab/>
        <w:t>},</w:t>
      </w:r>
    </w:p>
    <w:p w:rsidR="007D50B2" w:rsidRDefault="007D50B2" w:rsidP="007D50B2">
      <w:r>
        <w:tab/>
      </w:r>
      <w:r>
        <w:tab/>
      </w:r>
      <w:r>
        <w:tab/>
      </w:r>
      <w:r>
        <w:tab/>
      </w:r>
      <w:r>
        <w:tab/>
        <w:t>"</w:t>
      </w:r>
      <w:proofErr w:type="spellStart"/>
      <w:proofErr w:type="gramStart"/>
      <w:r>
        <w:t>rejectedPlans</w:t>
      </w:r>
      <w:proofErr w:type="spellEnd"/>
      <w:proofErr w:type="gramEnd"/>
      <w:r>
        <w:t>" : [ ]</w:t>
      </w:r>
    </w:p>
    <w:p w:rsidR="007D50B2" w:rsidRDefault="007D50B2" w:rsidP="007D50B2">
      <w:r>
        <w:tab/>
      </w:r>
      <w:r>
        <w:tab/>
      </w:r>
      <w:r>
        <w:tab/>
      </w:r>
      <w:r>
        <w:tab/>
        <w:t>}</w:t>
      </w:r>
    </w:p>
    <w:p w:rsidR="007D50B2" w:rsidRDefault="007D50B2" w:rsidP="007D50B2">
      <w:r>
        <w:tab/>
      </w:r>
      <w:r>
        <w:tab/>
      </w:r>
      <w:r>
        <w:tab/>
        <w:t>}</w:t>
      </w:r>
    </w:p>
    <w:p w:rsidR="007D50B2" w:rsidRDefault="007D50B2" w:rsidP="007D50B2">
      <w:r>
        <w:tab/>
      </w:r>
      <w:r>
        <w:tab/>
        <w:t>},</w:t>
      </w:r>
    </w:p>
    <w:p w:rsidR="007D50B2" w:rsidRDefault="007D50B2" w:rsidP="007D50B2">
      <w:r>
        <w:lastRenderedPageBreak/>
        <w:tab/>
      </w:r>
      <w:r>
        <w:tab/>
        <w:t>{</w:t>
      </w:r>
    </w:p>
    <w:p w:rsidR="007D50B2" w:rsidRDefault="007D50B2" w:rsidP="007D50B2">
      <w:r>
        <w:tab/>
      </w:r>
      <w:r>
        <w:tab/>
      </w:r>
      <w:r>
        <w:tab/>
        <w:t>"$lookup</w:t>
      </w:r>
      <w:proofErr w:type="gramStart"/>
      <w:r>
        <w:t>" :</w:t>
      </w:r>
      <w:proofErr w:type="gramEnd"/>
      <w:r>
        <w:t xml:space="preserve"> {</w:t>
      </w:r>
    </w:p>
    <w:p w:rsidR="007D50B2" w:rsidRDefault="007D50B2" w:rsidP="007D50B2">
      <w:r>
        <w:tab/>
      </w:r>
      <w:r>
        <w:tab/>
      </w:r>
      <w:r>
        <w:tab/>
      </w:r>
      <w:r>
        <w:tab/>
        <w:t>"</w:t>
      </w:r>
      <w:proofErr w:type="gramStart"/>
      <w:r>
        <w:t>from</w:t>
      </w:r>
      <w:proofErr w:type="gramEnd"/>
      <w:r>
        <w:t>" : "user",</w:t>
      </w:r>
    </w:p>
    <w:p w:rsidR="007D50B2" w:rsidRDefault="007D50B2" w:rsidP="007D50B2">
      <w:r>
        <w:tab/>
      </w:r>
      <w:r>
        <w:tab/>
      </w:r>
      <w:r>
        <w:tab/>
      </w:r>
      <w:r>
        <w:tab/>
        <w:t>"</w:t>
      </w:r>
      <w:proofErr w:type="gramStart"/>
      <w:r>
        <w:t>as</w:t>
      </w:r>
      <w:proofErr w:type="gramEnd"/>
      <w:r>
        <w:t>" : "user",</w:t>
      </w:r>
    </w:p>
    <w:p w:rsidR="007D50B2" w:rsidRDefault="007D50B2" w:rsidP="007D50B2">
      <w:r>
        <w:tab/>
      </w:r>
      <w:r>
        <w:tab/>
      </w:r>
      <w:r>
        <w:tab/>
      </w:r>
      <w:r>
        <w:tab/>
        <w:t>"</w:t>
      </w:r>
      <w:proofErr w:type="spellStart"/>
      <w:proofErr w:type="gramStart"/>
      <w:r>
        <w:t>localField</w:t>
      </w:r>
      <w:proofErr w:type="spellEnd"/>
      <w:proofErr w:type="gramEnd"/>
      <w:r>
        <w:t>" : "</w:t>
      </w:r>
      <w:proofErr w:type="spellStart"/>
      <w:r>
        <w:t>user_code</w:t>
      </w:r>
      <w:proofErr w:type="spellEnd"/>
      <w:r>
        <w:t>",</w:t>
      </w:r>
    </w:p>
    <w:p w:rsidR="007D50B2" w:rsidRDefault="007D50B2" w:rsidP="007D50B2">
      <w:r>
        <w:tab/>
      </w:r>
      <w:r>
        <w:tab/>
      </w:r>
      <w:r>
        <w:tab/>
      </w:r>
      <w:r>
        <w:tab/>
        <w:t>"</w:t>
      </w:r>
      <w:proofErr w:type="spellStart"/>
      <w:proofErr w:type="gramStart"/>
      <w:r>
        <w:t>foreignField</w:t>
      </w:r>
      <w:proofErr w:type="spellEnd"/>
      <w:proofErr w:type="gramEnd"/>
      <w:r>
        <w:t>" : "code"</w:t>
      </w:r>
    </w:p>
    <w:p w:rsidR="007D50B2" w:rsidRDefault="007D50B2" w:rsidP="007D50B2">
      <w:r>
        <w:tab/>
      </w:r>
      <w:r>
        <w:tab/>
      </w:r>
      <w:r>
        <w:tab/>
        <w:t>}</w:t>
      </w:r>
    </w:p>
    <w:p w:rsidR="007D50B2" w:rsidRDefault="007D50B2" w:rsidP="007D50B2">
      <w:r>
        <w:tab/>
      </w:r>
      <w:r>
        <w:tab/>
        <w:t>},</w:t>
      </w:r>
    </w:p>
    <w:p w:rsidR="007D50B2" w:rsidRDefault="007D50B2" w:rsidP="007D50B2">
      <w:r>
        <w:tab/>
      </w:r>
      <w:r>
        <w:tab/>
        <w:t>{</w:t>
      </w:r>
    </w:p>
    <w:p w:rsidR="007D50B2" w:rsidRDefault="007D50B2" w:rsidP="007D50B2">
      <w:r>
        <w:tab/>
      </w:r>
      <w:r>
        <w:tab/>
      </w:r>
      <w:r>
        <w:tab/>
        <w:t>"$match</w:t>
      </w:r>
      <w:proofErr w:type="gramStart"/>
      <w:r>
        <w:t>" :</w:t>
      </w:r>
      <w:proofErr w:type="gramEnd"/>
      <w:r>
        <w:t xml:space="preserve"> {</w:t>
      </w:r>
    </w:p>
    <w:p w:rsidR="007D50B2" w:rsidRDefault="007D50B2" w:rsidP="007D50B2">
      <w:r>
        <w:tab/>
      </w:r>
      <w:r>
        <w:tab/>
      </w:r>
      <w:r>
        <w:tab/>
      </w:r>
      <w:r>
        <w:tab/>
        <w:t>"</w:t>
      </w:r>
      <w:proofErr w:type="spellStart"/>
      <w:r>
        <w:t>user.country</w:t>
      </w:r>
      <w:proofErr w:type="spellEnd"/>
      <w:proofErr w:type="gramStart"/>
      <w:r>
        <w:t>" :</w:t>
      </w:r>
      <w:proofErr w:type="gramEnd"/>
      <w:r>
        <w:t xml:space="preserve"> "US"</w:t>
      </w:r>
    </w:p>
    <w:p w:rsidR="007D50B2" w:rsidRDefault="007D50B2" w:rsidP="007D50B2">
      <w:r>
        <w:tab/>
      </w:r>
      <w:r>
        <w:tab/>
      </w:r>
      <w:r>
        <w:tab/>
        <w:t>}</w:t>
      </w:r>
    </w:p>
    <w:p w:rsidR="007D50B2" w:rsidRDefault="007D50B2" w:rsidP="007D50B2">
      <w:r>
        <w:tab/>
      </w:r>
      <w:r>
        <w:tab/>
        <w:t>}</w:t>
      </w:r>
    </w:p>
    <w:p w:rsidR="007D50B2" w:rsidRDefault="007D50B2" w:rsidP="007D50B2">
      <w:r>
        <w:tab/>
        <w:t>],</w:t>
      </w:r>
    </w:p>
    <w:p w:rsidR="007D50B2" w:rsidRDefault="007D50B2" w:rsidP="007D50B2">
      <w:r>
        <w:tab/>
        <w:t>"</w:t>
      </w:r>
      <w:proofErr w:type="gramStart"/>
      <w:r>
        <w:t>ok</w:t>
      </w:r>
      <w:proofErr w:type="gramEnd"/>
      <w:r>
        <w:t>" : 1</w:t>
      </w:r>
    </w:p>
    <w:p w:rsidR="007D50B2" w:rsidRDefault="007D50B2" w:rsidP="007D50B2">
      <w:r>
        <w:t>}</w:t>
      </w:r>
    </w:p>
    <w:p w:rsidR="007D50B2" w:rsidRDefault="007D50B2" w:rsidP="007D50B2">
      <w:r>
        <w:t xml:space="preserve">&gt; </w:t>
      </w:r>
      <w:proofErr w:type="spellStart"/>
      <w:proofErr w:type="gramStart"/>
      <w:r>
        <w:t>db.bigtable.explain</w:t>
      </w:r>
      <w:proofErr w:type="spellEnd"/>
      <w:r>
        <w:t>(</w:t>
      </w:r>
      <w:proofErr w:type="gramEnd"/>
      <w:r>
        <w:t>).aggregate( [</w:t>
      </w:r>
    </w:p>
    <w:p w:rsidR="007D50B2" w:rsidRDefault="007D50B2" w:rsidP="007D50B2">
      <w:r>
        <w:t xml:space="preserve">     {$</w:t>
      </w:r>
      <w:proofErr w:type="gramStart"/>
      <w:r>
        <w:t>lookup:</w:t>
      </w:r>
      <w:proofErr w:type="gramEnd"/>
      <w:r>
        <w:t xml:space="preserve">{ from: "user", </w:t>
      </w:r>
      <w:proofErr w:type="spellStart"/>
      <w:r>
        <w:t>localField</w:t>
      </w:r>
      <w:proofErr w:type="spellEnd"/>
      <w:r>
        <w:t>: "</w:t>
      </w:r>
      <w:proofErr w:type="spellStart"/>
      <w:r>
        <w:t>user_code</w:t>
      </w:r>
      <w:proofErr w:type="spellEnd"/>
      <w:r>
        <w:t xml:space="preserve">", </w:t>
      </w:r>
      <w:proofErr w:type="spellStart"/>
      <w:r>
        <w:t>foreignField</w:t>
      </w:r>
      <w:proofErr w:type="spellEnd"/>
      <w:r>
        <w:t>: "</w:t>
      </w:r>
      <w:proofErr w:type="spellStart"/>
      <w:r>
        <w:t>code",as</w:t>
      </w:r>
      <w:proofErr w:type="spellEnd"/>
      <w:r>
        <w:t>: "user"}},</w:t>
      </w:r>
    </w:p>
    <w:p w:rsidR="007D50B2" w:rsidRDefault="007D50B2" w:rsidP="007D50B2">
      <w:r>
        <w:t xml:space="preserve">     {$unwind: "$user"},</w:t>
      </w:r>
    </w:p>
    <w:p w:rsidR="007D50B2" w:rsidRDefault="007D50B2" w:rsidP="007D50B2">
      <w:r>
        <w:t xml:space="preserve">     {$match: {"</w:t>
      </w:r>
      <w:proofErr w:type="spellStart"/>
      <w:r>
        <w:t>user.country":"US</w:t>
      </w:r>
      <w:proofErr w:type="spellEnd"/>
      <w:proofErr w:type="gramStart"/>
      <w:r>
        <w:t>" }</w:t>
      </w:r>
      <w:proofErr w:type="gramEnd"/>
      <w:r>
        <w:t xml:space="preserve"> }</w:t>
      </w:r>
    </w:p>
    <w:p w:rsidR="007D50B2" w:rsidRDefault="007D50B2" w:rsidP="007D50B2">
      <w:r>
        <w:t>] )</w:t>
      </w:r>
    </w:p>
    <w:p w:rsidR="007D50B2" w:rsidRDefault="007D50B2" w:rsidP="007D50B2">
      <w:r>
        <w:t>{</w:t>
      </w:r>
    </w:p>
    <w:p w:rsidR="007D50B2" w:rsidRDefault="007D50B2" w:rsidP="007D50B2">
      <w:r>
        <w:tab/>
        <w:t>"</w:t>
      </w:r>
      <w:proofErr w:type="gramStart"/>
      <w:r>
        <w:t>stages</w:t>
      </w:r>
      <w:proofErr w:type="gramEnd"/>
      <w:r>
        <w:t>" : [</w:t>
      </w:r>
    </w:p>
    <w:p w:rsidR="007D50B2" w:rsidRDefault="007D50B2" w:rsidP="007D50B2">
      <w:r>
        <w:tab/>
      </w:r>
      <w:r>
        <w:tab/>
        <w:t>{</w:t>
      </w:r>
    </w:p>
    <w:p w:rsidR="007D50B2" w:rsidRDefault="007D50B2" w:rsidP="007D50B2">
      <w:r>
        <w:tab/>
      </w:r>
      <w:r>
        <w:tab/>
      </w:r>
      <w:r>
        <w:tab/>
        <w:t>"$cursor</w:t>
      </w:r>
      <w:proofErr w:type="gramStart"/>
      <w:r>
        <w:t>" :</w:t>
      </w:r>
      <w:proofErr w:type="gramEnd"/>
      <w:r>
        <w:t xml:space="preserve"> {</w:t>
      </w:r>
    </w:p>
    <w:p w:rsidR="007D50B2" w:rsidRDefault="007D50B2" w:rsidP="007D50B2">
      <w:r>
        <w:tab/>
      </w:r>
      <w:r>
        <w:tab/>
      </w:r>
      <w:r>
        <w:tab/>
      </w:r>
      <w:r>
        <w:tab/>
        <w:t>"</w:t>
      </w:r>
      <w:proofErr w:type="gramStart"/>
      <w:r>
        <w:t>query</w:t>
      </w:r>
      <w:proofErr w:type="gramEnd"/>
      <w:r>
        <w:t>" : {</w:t>
      </w:r>
    </w:p>
    <w:p w:rsidR="007D50B2" w:rsidRDefault="007D50B2" w:rsidP="007D50B2">
      <w:r>
        <w:tab/>
      </w:r>
      <w:r>
        <w:tab/>
      </w:r>
      <w:r>
        <w:tab/>
      </w:r>
      <w:r>
        <w:tab/>
      </w:r>
      <w:r>
        <w:tab/>
      </w:r>
    </w:p>
    <w:p w:rsidR="007D50B2" w:rsidRDefault="007D50B2" w:rsidP="007D50B2">
      <w:r>
        <w:tab/>
      </w:r>
      <w:r>
        <w:tab/>
      </w:r>
      <w:r>
        <w:tab/>
      </w:r>
      <w:r>
        <w:tab/>
        <w:t>},</w:t>
      </w:r>
    </w:p>
    <w:p w:rsidR="007D50B2" w:rsidRDefault="007D50B2" w:rsidP="007D50B2">
      <w:r>
        <w:tab/>
      </w:r>
      <w:r>
        <w:tab/>
      </w:r>
      <w:r>
        <w:tab/>
      </w:r>
      <w:r>
        <w:tab/>
        <w:t>"</w:t>
      </w:r>
      <w:proofErr w:type="spellStart"/>
      <w:proofErr w:type="gramStart"/>
      <w:r>
        <w:t>queryPlanner</w:t>
      </w:r>
      <w:proofErr w:type="spellEnd"/>
      <w:proofErr w:type="gramEnd"/>
      <w:r>
        <w:t>" : {</w:t>
      </w:r>
    </w:p>
    <w:p w:rsidR="007D50B2" w:rsidRDefault="007D50B2" w:rsidP="007D50B2">
      <w:r>
        <w:tab/>
      </w:r>
      <w:r>
        <w:tab/>
      </w:r>
      <w:r>
        <w:tab/>
      </w:r>
      <w:r>
        <w:tab/>
      </w:r>
      <w:r>
        <w:tab/>
        <w:t>"</w:t>
      </w:r>
      <w:proofErr w:type="spellStart"/>
      <w:proofErr w:type="gramStart"/>
      <w:r>
        <w:t>plannerVersion</w:t>
      </w:r>
      <w:proofErr w:type="spellEnd"/>
      <w:proofErr w:type="gramEnd"/>
      <w:r>
        <w:t>" : 1,</w:t>
      </w:r>
    </w:p>
    <w:p w:rsidR="007D50B2" w:rsidRDefault="007D50B2" w:rsidP="007D50B2">
      <w:r>
        <w:tab/>
      </w:r>
      <w:r>
        <w:tab/>
      </w:r>
      <w:r>
        <w:tab/>
      </w:r>
      <w:r>
        <w:tab/>
      </w:r>
      <w:r>
        <w:tab/>
        <w:t>"</w:t>
      </w:r>
      <w:proofErr w:type="gramStart"/>
      <w:r>
        <w:t>namespace</w:t>
      </w:r>
      <w:proofErr w:type="gramEnd"/>
      <w:r>
        <w:t>" : "</w:t>
      </w:r>
      <w:proofErr w:type="spellStart"/>
      <w:r>
        <w:t>test.bigtable</w:t>
      </w:r>
      <w:proofErr w:type="spellEnd"/>
      <w:r>
        <w:t>",</w:t>
      </w:r>
    </w:p>
    <w:p w:rsidR="007D50B2" w:rsidRDefault="007D50B2" w:rsidP="007D50B2">
      <w:r>
        <w:tab/>
      </w:r>
      <w:r>
        <w:tab/>
      </w:r>
      <w:r>
        <w:tab/>
      </w:r>
      <w:r>
        <w:tab/>
      </w:r>
      <w:r>
        <w:tab/>
        <w:t>"</w:t>
      </w:r>
      <w:proofErr w:type="spellStart"/>
      <w:proofErr w:type="gramStart"/>
      <w:r>
        <w:t>indexFilterSet</w:t>
      </w:r>
      <w:proofErr w:type="spellEnd"/>
      <w:proofErr w:type="gramEnd"/>
      <w:r>
        <w:t>" : false,</w:t>
      </w:r>
    </w:p>
    <w:p w:rsidR="007D50B2" w:rsidRDefault="007D50B2" w:rsidP="007D50B2">
      <w:r>
        <w:tab/>
      </w:r>
      <w:r>
        <w:tab/>
      </w:r>
      <w:r>
        <w:tab/>
      </w:r>
      <w:r>
        <w:tab/>
      </w:r>
      <w:r>
        <w:tab/>
        <w:t>"</w:t>
      </w:r>
      <w:proofErr w:type="spellStart"/>
      <w:proofErr w:type="gramStart"/>
      <w:r>
        <w:t>parsedQuery</w:t>
      </w:r>
      <w:proofErr w:type="spellEnd"/>
      <w:proofErr w:type="gramEnd"/>
      <w:r>
        <w:t>" : {</w:t>
      </w:r>
    </w:p>
    <w:p w:rsidR="007D50B2" w:rsidRDefault="007D50B2" w:rsidP="007D50B2">
      <w:r>
        <w:tab/>
      </w:r>
      <w:r>
        <w:tab/>
      </w:r>
      <w:r>
        <w:tab/>
      </w:r>
      <w:r>
        <w:tab/>
      </w:r>
      <w:r>
        <w:tab/>
      </w:r>
      <w:r>
        <w:tab/>
      </w:r>
    </w:p>
    <w:p w:rsidR="007D50B2" w:rsidRDefault="007D50B2" w:rsidP="007D50B2">
      <w:r>
        <w:tab/>
      </w:r>
      <w:r>
        <w:tab/>
      </w:r>
      <w:r>
        <w:tab/>
      </w:r>
      <w:r>
        <w:tab/>
      </w:r>
      <w:r>
        <w:tab/>
        <w:t>},</w:t>
      </w:r>
    </w:p>
    <w:p w:rsidR="007D50B2" w:rsidRDefault="007D50B2" w:rsidP="007D50B2">
      <w:r>
        <w:tab/>
      </w:r>
      <w:r>
        <w:tab/>
      </w:r>
      <w:r>
        <w:tab/>
      </w:r>
      <w:r>
        <w:tab/>
      </w:r>
      <w:r>
        <w:tab/>
        <w:t>"</w:t>
      </w:r>
      <w:proofErr w:type="spellStart"/>
      <w:proofErr w:type="gramStart"/>
      <w:r>
        <w:t>winningPlan</w:t>
      </w:r>
      <w:proofErr w:type="spellEnd"/>
      <w:proofErr w:type="gramEnd"/>
      <w:r>
        <w:t>" : {</w:t>
      </w:r>
    </w:p>
    <w:p w:rsidR="007D50B2" w:rsidRDefault="007D50B2" w:rsidP="007D50B2">
      <w:r>
        <w:tab/>
      </w:r>
      <w:r>
        <w:tab/>
      </w:r>
      <w:r>
        <w:tab/>
      </w:r>
      <w:r>
        <w:tab/>
      </w:r>
      <w:r>
        <w:tab/>
      </w:r>
      <w:r>
        <w:tab/>
        <w:t>"</w:t>
      </w:r>
      <w:proofErr w:type="gramStart"/>
      <w:r>
        <w:t>stage</w:t>
      </w:r>
      <w:proofErr w:type="gramEnd"/>
      <w:r>
        <w:t>" : "COLLSCAN",</w:t>
      </w:r>
    </w:p>
    <w:p w:rsidR="007D50B2" w:rsidRDefault="007D50B2" w:rsidP="007D50B2">
      <w:r>
        <w:tab/>
      </w:r>
      <w:r>
        <w:tab/>
      </w:r>
      <w:r>
        <w:tab/>
      </w:r>
      <w:r>
        <w:tab/>
      </w:r>
      <w:r>
        <w:tab/>
      </w:r>
      <w:r>
        <w:tab/>
        <w:t>"</w:t>
      </w:r>
      <w:proofErr w:type="gramStart"/>
      <w:r>
        <w:t>direction</w:t>
      </w:r>
      <w:proofErr w:type="gramEnd"/>
      <w:r>
        <w:t>" : "forward"</w:t>
      </w:r>
    </w:p>
    <w:p w:rsidR="007D50B2" w:rsidRDefault="007D50B2" w:rsidP="007D50B2">
      <w:r>
        <w:tab/>
      </w:r>
      <w:r>
        <w:tab/>
      </w:r>
      <w:r>
        <w:tab/>
      </w:r>
      <w:r>
        <w:tab/>
      </w:r>
      <w:r>
        <w:tab/>
        <w:t>},</w:t>
      </w:r>
    </w:p>
    <w:p w:rsidR="007D50B2" w:rsidRDefault="007D50B2" w:rsidP="007D50B2">
      <w:r>
        <w:tab/>
      </w:r>
      <w:r>
        <w:tab/>
      </w:r>
      <w:r>
        <w:tab/>
      </w:r>
      <w:r>
        <w:tab/>
      </w:r>
      <w:r>
        <w:tab/>
        <w:t>"</w:t>
      </w:r>
      <w:proofErr w:type="spellStart"/>
      <w:proofErr w:type="gramStart"/>
      <w:r>
        <w:t>rejectedPlans</w:t>
      </w:r>
      <w:proofErr w:type="spellEnd"/>
      <w:proofErr w:type="gramEnd"/>
      <w:r>
        <w:t>" : [ ]</w:t>
      </w:r>
    </w:p>
    <w:p w:rsidR="007D50B2" w:rsidRDefault="007D50B2" w:rsidP="007D50B2">
      <w:r>
        <w:tab/>
      </w:r>
      <w:r>
        <w:tab/>
      </w:r>
      <w:r>
        <w:tab/>
      </w:r>
      <w:r>
        <w:tab/>
        <w:t>}</w:t>
      </w:r>
    </w:p>
    <w:p w:rsidR="007D50B2" w:rsidRDefault="007D50B2" w:rsidP="007D50B2">
      <w:r>
        <w:tab/>
      </w:r>
      <w:r>
        <w:tab/>
      </w:r>
      <w:r>
        <w:tab/>
        <w:t>}</w:t>
      </w:r>
    </w:p>
    <w:p w:rsidR="007D50B2" w:rsidRDefault="007D50B2" w:rsidP="007D50B2">
      <w:r>
        <w:tab/>
      </w:r>
      <w:r>
        <w:tab/>
        <w:t>},</w:t>
      </w:r>
    </w:p>
    <w:p w:rsidR="007D50B2" w:rsidRDefault="007D50B2" w:rsidP="007D50B2">
      <w:r>
        <w:tab/>
      </w:r>
      <w:r>
        <w:tab/>
        <w:t>{</w:t>
      </w:r>
    </w:p>
    <w:p w:rsidR="007D50B2" w:rsidRDefault="007D50B2" w:rsidP="007D50B2">
      <w:r>
        <w:lastRenderedPageBreak/>
        <w:tab/>
      </w:r>
      <w:r>
        <w:tab/>
      </w:r>
      <w:r>
        <w:tab/>
        <w:t>"$lookup</w:t>
      </w:r>
      <w:proofErr w:type="gramStart"/>
      <w:r>
        <w:t>" :</w:t>
      </w:r>
      <w:proofErr w:type="gramEnd"/>
      <w:r>
        <w:t xml:space="preserve"> {</w:t>
      </w:r>
    </w:p>
    <w:p w:rsidR="007D50B2" w:rsidRDefault="007D50B2" w:rsidP="007D50B2">
      <w:r>
        <w:tab/>
      </w:r>
      <w:r>
        <w:tab/>
      </w:r>
      <w:r>
        <w:tab/>
      </w:r>
      <w:r>
        <w:tab/>
        <w:t>"</w:t>
      </w:r>
      <w:proofErr w:type="gramStart"/>
      <w:r>
        <w:t>from</w:t>
      </w:r>
      <w:proofErr w:type="gramEnd"/>
      <w:r>
        <w:t>" : "user",</w:t>
      </w:r>
    </w:p>
    <w:p w:rsidR="007D50B2" w:rsidRDefault="007D50B2" w:rsidP="007D50B2">
      <w:r>
        <w:tab/>
      </w:r>
      <w:r>
        <w:tab/>
      </w:r>
      <w:r>
        <w:tab/>
      </w:r>
      <w:r>
        <w:tab/>
        <w:t>"</w:t>
      </w:r>
      <w:proofErr w:type="gramStart"/>
      <w:r>
        <w:t>as</w:t>
      </w:r>
      <w:proofErr w:type="gramEnd"/>
      <w:r>
        <w:t>" : "user",</w:t>
      </w:r>
    </w:p>
    <w:p w:rsidR="007D50B2" w:rsidRDefault="007D50B2" w:rsidP="007D50B2">
      <w:r>
        <w:tab/>
      </w:r>
      <w:r>
        <w:tab/>
      </w:r>
      <w:r>
        <w:tab/>
      </w:r>
      <w:r>
        <w:tab/>
        <w:t>"</w:t>
      </w:r>
      <w:proofErr w:type="spellStart"/>
      <w:proofErr w:type="gramStart"/>
      <w:r>
        <w:t>localField</w:t>
      </w:r>
      <w:proofErr w:type="spellEnd"/>
      <w:proofErr w:type="gramEnd"/>
      <w:r>
        <w:t>" : "</w:t>
      </w:r>
      <w:proofErr w:type="spellStart"/>
      <w:r>
        <w:t>user_code</w:t>
      </w:r>
      <w:proofErr w:type="spellEnd"/>
      <w:r>
        <w:t>",</w:t>
      </w:r>
    </w:p>
    <w:p w:rsidR="007D50B2" w:rsidRDefault="007D50B2" w:rsidP="007D50B2">
      <w:r>
        <w:tab/>
      </w:r>
      <w:r>
        <w:tab/>
      </w:r>
      <w:r>
        <w:tab/>
      </w:r>
      <w:r>
        <w:tab/>
        <w:t>"</w:t>
      </w:r>
      <w:proofErr w:type="spellStart"/>
      <w:proofErr w:type="gramStart"/>
      <w:r>
        <w:t>foreignField</w:t>
      </w:r>
      <w:proofErr w:type="spellEnd"/>
      <w:proofErr w:type="gramEnd"/>
      <w:r>
        <w:t>" : "code",</w:t>
      </w:r>
    </w:p>
    <w:p w:rsidR="007D50B2" w:rsidRDefault="007D50B2" w:rsidP="007D50B2">
      <w:r>
        <w:tab/>
      </w:r>
      <w:r>
        <w:tab/>
      </w:r>
      <w:r>
        <w:tab/>
      </w:r>
      <w:r>
        <w:tab/>
        <w:t>"</w:t>
      </w:r>
      <w:proofErr w:type="gramStart"/>
      <w:r>
        <w:t>unwinding</w:t>
      </w:r>
      <w:proofErr w:type="gramEnd"/>
      <w:r>
        <w:t>" : {</w:t>
      </w:r>
    </w:p>
    <w:p w:rsidR="007D50B2" w:rsidRDefault="007D50B2" w:rsidP="007D50B2">
      <w:r>
        <w:tab/>
      </w:r>
      <w:r>
        <w:tab/>
      </w:r>
      <w:r>
        <w:tab/>
      </w:r>
      <w:r>
        <w:tab/>
      </w:r>
      <w:r>
        <w:tab/>
        <w:t>"</w:t>
      </w:r>
      <w:proofErr w:type="spellStart"/>
      <w:proofErr w:type="gramStart"/>
      <w:r>
        <w:t>preserveNullAndEmptyArrays</w:t>
      </w:r>
      <w:proofErr w:type="spellEnd"/>
      <w:proofErr w:type="gramEnd"/>
      <w:r>
        <w:t>" : false</w:t>
      </w:r>
    </w:p>
    <w:p w:rsidR="007D50B2" w:rsidRDefault="007D50B2" w:rsidP="007D50B2">
      <w:r>
        <w:tab/>
      </w:r>
      <w:r>
        <w:tab/>
      </w:r>
      <w:r>
        <w:tab/>
      </w:r>
      <w:r>
        <w:tab/>
        <w:t>},</w:t>
      </w:r>
    </w:p>
    <w:p w:rsidR="007D50B2" w:rsidRDefault="007D50B2" w:rsidP="007D50B2">
      <w:r>
        <w:tab/>
      </w:r>
      <w:r>
        <w:tab/>
      </w:r>
      <w:r>
        <w:tab/>
      </w:r>
      <w:r>
        <w:tab/>
        <w:t>"</w:t>
      </w:r>
      <w:proofErr w:type="gramStart"/>
      <w:r>
        <w:t>matching</w:t>
      </w:r>
      <w:proofErr w:type="gramEnd"/>
      <w:r>
        <w:t>" : {</w:t>
      </w:r>
    </w:p>
    <w:p w:rsidR="007D50B2" w:rsidRDefault="007D50B2" w:rsidP="007D50B2">
      <w:r>
        <w:tab/>
      </w:r>
      <w:r>
        <w:tab/>
      </w:r>
      <w:r>
        <w:tab/>
      </w:r>
      <w:r>
        <w:tab/>
      </w:r>
      <w:r>
        <w:tab/>
        <w:t>"</w:t>
      </w:r>
      <w:proofErr w:type="gramStart"/>
      <w:r>
        <w:t>country</w:t>
      </w:r>
      <w:proofErr w:type="gramEnd"/>
      <w:r>
        <w:t>" : {</w:t>
      </w:r>
    </w:p>
    <w:p w:rsidR="007D50B2" w:rsidRDefault="007D50B2" w:rsidP="007D50B2">
      <w:r>
        <w:tab/>
      </w:r>
      <w:r>
        <w:tab/>
      </w:r>
      <w:r>
        <w:tab/>
      </w:r>
      <w:r>
        <w:tab/>
      </w:r>
      <w:r>
        <w:tab/>
      </w:r>
      <w:r>
        <w:tab/>
        <w:t>"$</w:t>
      </w:r>
      <w:proofErr w:type="spellStart"/>
      <w:r>
        <w:t>eq</w:t>
      </w:r>
      <w:proofErr w:type="spellEnd"/>
      <w:proofErr w:type="gramStart"/>
      <w:r>
        <w:t>" :</w:t>
      </w:r>
      <w:proofErr w:type="gramEnd"/>
      <w:r>
        <w:t xml:space="preserve"> "US"</w:t>
      </w:r>
    </w:p>
    <w:p w:rsidR="007D50B2" w:rsidRDefault="007D50B2" w:rsidP="007D50B2">
      <w:r>
        <w:tab/>
      </w:r>
      <w:r>
        <w:tab/>
      </w:r>
      <w:r>
        <w:tab/>
      </w:r>
      <w:r>
        <w:tab/>
      </w:r>
      <w:r>
        <w:tab/>
        <w:t>}</w:t>
      </w:r>
    </w:p>
    <w:p w:rsidR="007D50B2" w:rsidRDefault="007D50B2" w:rsidP="007D50B2">
      <w:r>
        <w:tab/>
      </w:r>
      <w:r>
        <w:tab/>
      </w:r>
      <w:r>
        <w:tab/>
      </w:r>
      <w:r>
        <w:tab/>
        <w:t>}</w:t>
      </w:r>
    </w:p>
    <w:p w:rsidR="007D50B2" w:rsidRDefault="007D50B2" w:rsidP="007D50B2">
      <w:r>
        <w:tab/>
      </w:r>
      <w:r>
        <w:tab/>
      </w:r>
      <w:r>
        <w:tab/>
        <w:t>}</w:t>
      </w:r>
    </w:p>
    <w:p w:rsidR="007D50B2" w:rsidRDefault="007D50B2" w:rsidP="007D50B2">
      <w:r>
        <w:tab/>
      </w:r>
      <w:r>
        <w:tab/>
        <w:t>}</w:t>
      </w:r>
    </w:p>
    <w:p w:rsidR="007D50B2" w:rsidRDefault="007D50B2" w:rsidP="007D50B2">
      <w:pPr>
        <w:rPr>
          <w:rFonts w:hint="eastAsia"/>
        </w:rPr>
      </w:pPr>
      <w:r>
        <w:tab/>
        <w:t>],</w:t>
      </w:r>
    </w:p>
    <w:sectPr w:rsidR="007D50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A97153"/>
    <w:multiLevelType w:val="multilevel"/>
    <w:tmpl w:val="9FF0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03702F"/>
    <w:multiLevelType w:val="multilevel"/>
    <w:tmpl w:val="1AF2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081"/>
    <w:rsid w:val="007D50B2"/>
    <w:rsid w:val="007F0A71"/>
    <w:rsid w:val="009B0869"/>
    <w:rsid w:val="00BE51AA"/>
    <w:rsid w:val="00CF0B14"/>
    <w:rsid w:val="00F20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A04C3-0AB3-45D2-BD94-007C7AFC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CF0B1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CF0B14"/>
    <w:rPr>
      <w:rFonts w:ascii="宋体" w:eastAsia="宋体" w:hAnsi="宋体" w:cs="宋体"/>
      <w:b/>
      <w:bCs/>
      <w:kern w:val="0"/>
      <w:sz w:val="24"/>
      <w:szCs w:val="24"/>
    </w:rPr>
  </w:style>
  <w:style w:type="paragraph" w:styleId="a3">
    <w:name w:val="Normal (Web)"/>
    <w:basedOn w:val="a"/>
    <w:uiPriority w:val="99"/>
    <w:semiHidden/>
    <w:unhideWhenUsed/>
    <w:rsid w:val="00CF0B1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F0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F0B14"/>
    <w:rPr>
      <w:rFonts w:ascii="宋体" w:eastAsia="宋体" w:hAnsi="宋体" w:cs="宋体"/>
      <w:kern w:val="0"/>
      <w:sz w:val="24"/>
      <w:szCs w:val="24"/>
    </w:rPr>
  </w:style>
  <w:style w:type="character" w:styleId="a4">
    <w:name w:val="Hyperlink"/>
    <w:basedOn w:val="a0"/>
    <w:uiPriority w:val="99"/>
    <w:semiHidden/>
    <w:unhideWhenUsed/>
    <w:rsid w:val="00CF0B14"/>
    <w:rPr>
      <w:color w:val="0000FF"/>
      <w:u w:val="single"/>
    </w:rPr>
  </w:style>
  <w:style w:type="character" w:customStyle="1" w:styleId="aui-icon">
    <w:name w:val="aui-icon"/>
    <w:basedOn w:val="a0"/>
    <w:rsid w:val="00CF0B14"/>
  </w:style>
  <w:style w:type="character" w:customStyle="1" w:styleId="icon-default">
    <w:name w:val="icon-default"/>
    <w:basedOn w:val="a0"/>
    <w:rsid w:val="00CF0B14"/>
  </w:style>
  <w:style w:type="character" w:customStyle="1" w:styleId="date">
    <w:name w:val="date"/>
    <w:basedOn w:val="a0"/>
    <w:rsid w:val="00CF0B14"/>
  </w:style>
  <w:style w:type="character" w:styleId="HTML0">
    <w:name w:val="HTML Typewriter"/>
    <w:basedOn w:val="a0"/>
    <w:uiPriority w:val="99"/>
    <w:semiHidden/>
    <w:unhideWhenUsed/>
    <w:rsid w:val="00CF0B1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084031">
      <w:bodyDiv w:val="1"/>
      <w:marLeft w:val="0"/>
      <w:marRight w:val="0"/>
      <w:marTop w:val="0"/>
      <w:marBottom w:val="0"/>
      <w:divBdr>
        <w:top w:val="none" w:sz="0" w:space="0" w:color="auto"/>
        <w:left w:val="none" w:sz="0" w:space="0" w:color="auto"/>
        <w:bottom w:val="none" w:sz="0" w:space="0" w:color="auto"/>
        <w:right w:val="none" w:sz="0" w:space="0" w:color="auto"/>
      </w:divBdr>
      <w:divsChild>
        <w:div w:id="665671207">
          <w:marLeft w:val="0"/>
          <w:marRight w:val="0"/>
          <w:marTop w:val="225"/>
          <w:marBottom w:val="0"/>
          <w:divBdr>
            <w:top w:val="none" w:sz="0" w:space="0" w:color="auto"/>
            <w:left w:val="none" w:sz="0" w:space="0" w:color="auto"/>
            <w:bottom w:val="none" w:sz="0" w:space="0" w:color="auto"/>
            <w:right w:val="none" w:sz="0" w:space="0" w:color="auto"/>
          </w:divBdr>
          <w:divsChild>
            <w:div w:id="607271330">
              <w:marLeft w:val="0"/>
              <w:marRight w:val="0"/>
              <w:marTop w:val="75"/>
              <w:marBottom w:val="0"/>
              <w:divBdr>
                <w:top w:val="none" w:sz="0" w:space="0" w:color="auto"/>
                <w:left w:val="none" w:sz="0" w:space="0" w:color="auto"/>
                <w:bottom w:val="none" w:sz="0" w:space="0" w:color="auto"/>
                <w:right w:val="none" w:sz="0" w:space="0" w:color="auto"/>
              </w:divBdr>
              <w:divsChild>
                <w:div w:id="235016080">
                  <w:marLeft w:val="0"/>
                  <w:marRight w:val="0"/>
                  <w:marTop w:val="0"/>
                  <w:marBottom w:val="0"/>
                  <w:divBdr>
                    <w:top w:val="none" w:sz="0" w:space="0" w:color="auto"/>
                    <w:left w:val="none" w:sz="0" w:space="0" w:color="auto"/>
                    <w:bottom w:val="none" w:sz="0" w:space="0" w:color="auto"/>
                    <w:right w:val="none" w:sz="0" w:space="0" w:color="auto"/>
                  </w:divBdr>
                  <w:divsChild>
                    <w:div w:id="1348366758">
                      <w:marLeft w:val="0"/>
                      <w:marRight w:val="0"/>
                      <w:marTop w:val="0"/>
                      <w:marBottom w:val="0"/>
                      <w:divBdr>
                        <w:top w:val="none" w:sz="0" w:space="0" w:color="auto"/>
                        <w:left w:val="none" w:sz="0" w:space="0" w:color="auto"/>
                        <w:bottom w:val="none" w:sz="0" w:space="0" w:color="auto"/>
                        <w:right w:val="none" w:sz="0" w:space="0" w:color="auto"/>
                      </w:divBdr>
                      <w:divsChild>
                        <w:div w:id="1157765958">
                          <w:marLeft w:val="0"/>
                          <w:marRight w:val="0"/>
                          <w:marTop w:val="0"/>
                          <w:marBottom w:val="0"/>
                          <w:divBdr>
                            <w:top w:val="dashed" w:sz="6" w:space="0" w:color="BBBBBB"/>
                            <w:left w:val="dashed" w:sz="6" w:space="0" w:color="BBBBBB"/>
                            <w:bottom w:val="dashed" w:sz="6" w:space="0" w:color="BBBBBB"/>
                            <w:right w:val="dashed" w:sz="6" w:space="0" w:color="BBBBBB"/>
                          </w:divBdr>
                        </w:div>
                      </w:divsChild>
                    </w:div>
                  </w:divsChild>
                </w:div>
              </w:divsChild>
            </w:div>
          </w:divsChild>
        </w:div>
        <w:div w:id="871721779">
          <w:marLeft w:val="0"/>
          <w:marRight w:val="0"/>
          <w:marTop w:val="225"/>
          <w:marBottom w:val="0"/>
          <w:divBdr>
            <w:top w:val="none" w:sz="0" w:space="0" w:color="auto"/>
            <w:left w:val="none" w:sz="0" w:space="0" w:color="auto"/>
            <w:bottom w:val="none" w:sz="0" w:space="0" w:color="auto"/>
            <w:right w:val="none" w:sz="0" w:space="0" w:color="auto"/>
          </w:divBdr>
          <w:divsChild>
            <w:div w:id="1831554963">
              <w:marLeft w:val="0"/>
              <w:marRight w:val="0"/>
              <w:marTop w:val="0"/>
              <w:marBottom w:val="0"/>
              <w:divBdr>
                <w:top w:val="none" w:sz="0" w:space="0" w:color="auto"/>
                <w:left w:val="none" w:sz="0" w:space="0" w:color="auto"/>
                <w:bottom w:val="none" w:sz="0" w:space="0" w:color="auto"/>
                <w:right w:val="none" w:sz="0" w:space="0" w:color="auto"/>
              </w:divBdr>
            </w:div>
            <w:div w:id="503278868">
              <w:marLeft w:val="0"/>
              <w:marRight w:val="0"/>
              <w:marTop w:val="75"/>
              <w:marBottom w:val="0"/>
              <w:divBdr>
                <w:top w:val="none" w:sz="0" w:space="0" w:color="auto"/>
                <w:left w:val="none" w:sz="0" w:space="0" w:color="auto"/>
                <w:bottom w:val="none" w:sz="0" w:space="0" w:color="auto"/>
                <w:right w:val="none" w:sz="0" w:space="0" w:color="auto"/>
              </w:divBdr>
              <w:divsChild>
                <w:div w:id="1416636263">
                  <w:marLeft w:val="0"/>
                  <w:marRight w:val="0"/>
                  <w:marTop w:val="0"/>
                  <w:marBottom w:val="0"/>
                  <w:divBdr>
                    <w:top w:val="none" w:sz="0" w:space="0" w:color="auto"/>
                    <w:left w:val="none" w:sz="0" w:space="0" w:color="auto"/>
                    <w:bottom w:val="none" w:sz="0" w:space="0" w:color="auto"/>
                    <w:right w:val="none" w:sz="0" w:space="0" w:color="auto"/>
                  </w:divBdr>
                  <w:divsChild>
                    <w:div w:id="674302178">
                      <w:marLeft w:val="0"/>
                      <w:marRight w:val="0"/>
                      <w:marTop w:val="0"/>
                      <w:marBottom w:val="0"/>
                      <w:divBdr>
                        <w:top w:val="none" w:sz="0" w:space="0" w:color="auto"/>
                        <w:left w:val="none" w:sz="0" w:space="0" w:color="auto"/>
                        <w:bottom w:val="none" w:sz="0" w:space="0" w:color="auto"/>
                        <w:right w:val="none" w:sz="0" w:space="0" w:color="auto"/>
                      </w:divBdr>
                    </w:div>
                  </w:divsChild>
                </w:div>
                <w:div w:id="84423654">
                  <w:marLeft w:val="0"/>
                  <w:marRight w:val="0"/>
                  <w:marTop w:val="0"/>
                  <w:marBottom w:val="0"/>
                  <w:divBdr>
                    <w:top w:val="none" w:sz="0" w:space="0" w:color="auto"/>
                    <w:left w:val="none" w:sz="0" w:space="0" w:color="auto"/>
                    <w:bottom w:val="none" w:sz="0" w:space="0" w:color="auto"/>
                    <w:right w:val="none" w:sz="0" w:space="0" w:color="auto"/>
                  </w:divBdr>
                  <w:divsChild>
                    <w:div w:id="1727218259">
                      <w:marLeft w:val="0"/>
                      <w:marRight w:val="0"/>
                      <w:marTop w:val="0"/>
                      <w:marBottom w:val="0"/>
                      <w:divBdr>
                        <w:top w:val="none" w:sz="0" w:space="0" w:color="auto"/>
                        <w:left w:val="none" w:sz="0" w:space="0" w:color="auto"/>
                        <w:bottom w:val="none" w:sz="0" w:space="0" w:color="auto"/>
                        <w:right w:val="none" w:sz="0" w:space="0" w:color="auto"/>
                      </w:divBdr>
                      <w:divsChild>
                        <w:div w:id="1179389619">
                          <w:marLeft w:val="0"/>
                          <w:marRight w:val="0"/>
                          <w:marTop w:val="0"/>
                          <w:marBottom w:val="0"/>
                          <w:divBdr>
                            <w:top w:val="none" w:sz="0" w:space="0" w:color="auto"/>
                            <w:left w:val="single" w:sz="36" w:space="4" w:color="3572B0"/>
                            <w:bottom w:val="single" w:sz="6" w:space="8" w:color="C1C7D0"/>
                            <w:right w:val="none" w:sz="0" w:space="0" w:color="auto"/>
                          </w:divBdr>
                          <w:divsChild>
                            <w:div w:id="1883591397">
                              <w:marLeft w:val="0"/>
                              <w:marRight w:val="0"/>
                              <w:marTop w:val="0"/>
                              <w:marBottom w:val="0"/>
                              <w:divBdr>
                                <w:top w:val="none" w:sz="0" w:space="0" w:color="auto"/>
                                <w:left w:val="none" w:sz="0" w:space="0" w:color="auto"/>
                                <w:bottom w:val="none" w:sz="0" w:space="0" w:color="auto"/>
                                <w:right w:val="none" w:sz="0" w:space="0" w:color="auto"/>
                              </w:divBdr>
                              <w:divsChild>
                                <w:div w:id="1749422878">
                                  <w:marLeft w:val="0"/>
                                  <w:marRight w:val="0"/>
                                  <w:marTop w:val="0"/>
                                  <w:marBottom w:val="0"/>
                                  <w:divBdr>
                                    <w:top w:val="none" w:sz="0" w:space="0" w:color="auto"/>
                                    <w:left w:val="none" w:sz="0" w:space="0" w:color="auto"/>
                                    <w:bottom w:val="none" w:sz="0" w:space="0" w:color="auto"/>
                                    <w:right w:val="none" w:sz="0" w:space="0" w:color="auto"/>
                                  </w:divBdr>
                                  <w:divsChild>
                                    <w:div w:id="728650861">
                                      <w:marLeft w:val="0"/>
                                      <w:marRight w:val="0"/>
                                      <w:marTop w:val="0"/>
                                      <w:marBottom w:val="0"/>
                                      <w:divBdr>
                                        <w:top w:val="none" w:sz="0" w:space="0" w:color="auto"/>
                                        <w:left w:val="none" w:sz="0" w:space="0" w:color="auto"/>
                                        <w:bottom w:val="none" w:sz="0" w:space="0" w:color="auto"/>
                                        <w:right w:val="none" w:sz="0" w:space="0" w:color="auto"/>
                                      </w:divBdr>
                                    </w:div>
                                  </w:divsChild>
                                </w:div>
                                <w:div w:id="1126237234">
                                  <w:marLeft w:val="0"/>
                                  <w:marRight w:val="0"/>
                                  <w:marTop w:val="150"/>
                                  <w:marBottom w:val="0"/>
                                  <w:divBdr>
                                    <w:top w:val="none" w:sz="0" w:space="0" w:color="auto"/>
                                    <w:left w:val="none" w:sz="0" w:space="0" w:color="auto"/>
                                    <w:bottom w:val="none" w:sz="0" w:space="0" w:color="auto"/>
                                    <w:right w:val="none" w:sz="0" w:space="0" w:color="auto"/>
                                  </w:divBdr>
                                  <w:divsChild>
                                    <w:div w:id="1255433131">
                                      <w:marLeft w:val="0"/>
                                      <w:marRight w:val="0"/>
                                      <w:marTop w:val="0"/>
                                      <w:marBottom w:val="0"/>
                                      <w:divBdr>
                                        <w:top w:val="dashed" w:sz="6" w:space="0" w:color="BBBBBB"/>
                                        <w:left w:val="dashed" w:sz="6" w:space="0" w:color="BBBBBB"/>
                                        <w:bottom w:val="dashed" w:sz="6" w:space="0" w:color="BBBBBB"/>
                                        <w:right w:val="dashed" w:sz="6" w:space="0" w:color="BBBBBB"/>
                                      </w:divBdr>
                                    </w:div>
                                  </w:divsChild>
                                </w:div>
                              </w:divsChild>
                            </w:div>
                          </w:divsChild>
                        </w:div>
                      </w:divsChild>
                    </w:div>
                  </w:divsChild>
                </w:div>
              </w:divsChild>
            </w:div>
          </w:divsChild>
        </w:div>
      </w:divsChild>
    </w:div>
    <w:div w:id="1036783339">
      <w:bodyDiv w:val="1"/>
      <w:marLeft w:val="0"/>
      <w:marRight w:val="0"/>
      <w:marTop w:val="0"/>
      <w:marBottom w:val="0"/>
      <w:divBdr>
        <w:top w:val="none" w:sz="0" w:space="0" w:color="auto"/>
        <w:left w:val="none" w:sz="0" w:space="0" w:color="auto"/>
        <w:bottom w:val="none" w:sz="0" w:space="0" w:color="auto"/>
        <w:right w:val="none" w:sz="0" w:space="0" w:color="auto"/>
      </w:divBdr>
      <w:divsChild>
        <w:div w:id="1347487165">
          <w:marLeft w:val="0"/>
          <w:marRight w:val="0"/>
          <w:marTop w:val="225"/>
          <w:marBottom w:val="0"/>
          <w:divBdr>
            <w:top w:val="none" w:sz="0" w:space="0" w:color="auto"/>
            <w:left w:val="none" w:sz="0" w:space="0" w:color="auto"/>
            <w:bottom w:val="none" w:sz="0" w:space="0" w:color="auto"/>
            <w:right w:val="none" w:sz="0" w:space="0" w:color="auto"/>
          </w:divBdr>
          <w:divsChild>
            <w:div w:id="271135209">
              <w:marLeft w:val="0"/>
              <w:marRight w:val="0"/>
              <w:marTop w:val="75"/>
              <w:marBottom w:val="0"/>
              <w:divBdr>
                <w:top w:val="none" w:sz="0" w:space="0" w:color="auto"/>
                <w:left w:val="none" w:sz="0" w:space="0" w:color="auto"/>
                <w:bottom w:val="none" w:sz="0" w:space="0" w:color="auto"/>
                <w:right w:val="none" w:sz="0" w:space="0" w:color="auto"/>
              </w:divBdr>
              <w:divsChild>
                <w:div w:id="1127897205">
                  <w:marLeft w:val="0"/>
                  <w:marRight w:val="0"/>
                  <w:marTop w:val="0"/>
                  <w:marBottom w:val="0"/>
                  <w:divBdr>
                    <w:top w:val="none" w:sz="0" w:space="0" w:color="auto"/>
                    <w:left w:val="none" w:sz="0" w:space="0" w:color="auto"/>
                    <w:bottom w:val="none" w:sz="0" w:space="0" w:color="auto"/>
                    <w:right w:val="none" w:sz="0" w:space="0" w:color="auto"/>
                  </w:divBdr>
                  <w:divsChild>
                    <w:div w:id="388304392">
                      <w:marLeft w:val="0"/>
                      <w:marRight w:val="0"/>
                      <w:marTop w:val="0"/>
                      <w:marBottom w:val="0"/>
                      <w:divBdr>
                        <w:top w:val="none" w:sz="0" w:space="0" w:color="auto"/>
                        <w:left w:val="none" w:sz="0" w:space="0" w:color="auto"/>
                        <w:bottom w:val="none" w:sz="0" w:space="0" w:color="auto"/>
                        <w:right w:val="none" w:sz="0" w:space="0" w:color="auto"/>
                      </w:divBdr>
                      <w:divsChild>
                        <w:div w:id="1211962653">
                          <w:marLeft w:val="0"/>
                          <w:marRight w:val="0"/>
                          <w:marTop w:val="0"/>
                          <w:marBottom w:val="0"/>
                          <w:divBdr>
                            <w:top w:val="dashed" w:sz="6" w:space="0" w:color="BBBBBB"/>
                            <w:left w:val="dashed" w:sz="6" w:space="0" w:color="BBBBBB"/>
                            <w:bottom w:val="dashed" w:sz="6" w:space="0" w:color="BBBBBB"/>
                            <w:right w:val="dashed" w:sz="6" w:space="0" w:color="BBBBBB"/>
                          </w:divBdr>
                        </w:div>
                      </w:divsChild>
                    </w:div>
                  </w:divsChild>
                </w:div>
              </w:divsChild>
            </w:div>
          </w:divsChild>
        </w:div>
        <w:div w:id="15891139">
          <w:marLeft w:val="0"/>
          <w:marRight w:val="0"/>
          <w:marTop w:val="225"/>
          <w:marBottom w:val="0"/>
          <w:divBdr>
            <w:top w:val="none" w:sz="0" w:space="0" w:color="auto"/>
            <w:left w:val="none" w:sz="0" w:space="0" w:color="auto"/>
            <w:bottom w:val="none" w:sz="0" w:space="0" w:color="auto"/>
            <w:right w:val="none" w:sz="0" w:space="0" w:color="auto"/>
          </w:divBdr>
          <w:divsChild>
            <w:div w:id="1944459276">
              <w:marLeft w:val="0"/>
              <w:marRight w:val="0"/>
              <w:marTop w:val="0"/>
              <w:marBottom w:val="0"/>
              <w:divBdr>
                <w:top w:val="none" w:sz="0" w:space="0" w:color="auto"/>
                <w:left w:val="none" w:sz="0" w:space="0" w:color="auto"/>
                <w:bottom w:val="none" w:sz="0" w:space="0" w:color="auto"/>
                <w:right w:val="none" w:sz="0" w:space="0" w:color="auto"/>
              </w:divBdr>
            </w:div>
            <w:div w:id="2120835649">
              <w:marLeft w:val="0"/>
              <w:marRight w:val="0"/>
              <w:marTop w:val="75"/>
              <w:marBottom w:val="0"/>
              <w:divBdr>
                <w:top w:val="none" w:sz="0" w:space="0" w:color="auto"/>
                <w:left w:val="none" w:sz="0" w:space="0" w:color="auto"/>
                <w:bottom w:val="none" w:sz="0" w:space="0" w:color="auto"/>
                <w:right w:val="none" w:sz="0" w:space="0" w:color="auto"/>
              </w:divBdr>
              <w:divsChild>
                <w:div w:id="454446179">
                  <w:marLeft w:val="0"/>
                  <w:marRight w:val="0"/>
                  <w:marTop w:val="0"/>
                  <w:marBottom w:val="0"/>
                  <w:divBdr>
                    <w:top w:val="none" w:sz="0" w:space="0" w:color="auto"/>
                    <w:left w:val="none" w:sz="0" w:space="0" w:color="auto"/>
                    <w:bottom w:val="none" w:sz="0" w:space="0" w:color="auto"/>
                    <w:right w:val="none" w:sz="0" w:space="0" w:color="auto"/>
                  </w:divBdr>
                  <w:divsChild>
                    <w:div w:id="33970777">
                      <w:marLeft w:val="0"/>
                      <w:marRight w:val="0"/>
                      <w:marTop w:val="0"/>
                      <w:marBottom w:val="0"/>
                      <w:divBdr>
                        <w:top w:val="none" w:sz="0" w:space="0" w:color="auto"/>
                        <w:left w:val="none" w:sz="0" w:space="0" w:color="auto"/>
                        <w:bottom w:val="none" w:sz="0" w:space="0" w:color="auto"/>
                        <w:right w:val="none" w:sz="0" w:space="0" w:color="auto"/>
                      </w:divBdr>
                    </w:div>
                  </w:divsChild>
                </w:div>
                <w:div w:id="2018002051">
                  <w:marLeft w:val="0"/>
                  <w:marRight w:val="0"/>
                  <w:marTop w:val="0"/>
                  <w:marBottom w:val="0"/>
                  <w:divBdr>
                    <w:top w:val="none" w:sz="0" w:space="0" w:color="auto"/>
                    <w:left w:val="none" w:sz="0" w:space="0" w:color="auto"/>
                    <w:bottom w:val="none" w:sz="0" w:space="0" w:color="auto"/>
                    <w:right w:val="none" w:sz="0" w:space="0" w:color="auto"/>
                  </w:divBdr>
                  <w:divsChild>
                    <w:div w:id="2054233877">
                      <w:marLeft w:val="0"/>
                      <w:marRight w:val="0"/>
                      <w:marTop w:val="0"/>
                      <w:marBottom w:val="0"/>
                      <w:divBdr>
                        <w:top w:val="none" w:sz="0" w:space="0" w:color="auto"/>
                        <w:left w:val="none" w:sz="0" w:space="0" w:color="auto"/>
                        <w:bottom w:val="none" w:sz="0" w:space="0" w:color="auto"/>
                        <w:right w:val="none" w:sz="0" w:space="0" w:color="auto"/>
                      </w:divBdr>
                      <w:divsChild>
                        <w:div w:id="1637762116">
                          <w:marLeft w:val="0"/>
                          <w:marRight w:val="0"/>
                          <w:marTop w:val="0"/>
                          <w:marBottom w:val="0"/>
                          <w:divBdr>
                            <w:top w:val="none" w:sz="0" w:space="0" w:color="auto"/>
                            <w:left w:val="single" w:sz="36" w:space="4" w:color="3572B0"/>
                            <w:bottom w:val="single" w:sz="6" w:space="8" w:color="C1C7D0"/>
                            <w:right w:val="none" w:sz="0" w:space="0" w:color="auto"/>
                          </w:divBdr>
                          <w:divsChild>
                            <w:div w:id="1010837519">
                              <w:marLeft w:val="0"/>
                              <w:marRight w:val="0"/>
                              <w:marTop w:val="0"/>
                              <w:marBottom w:val="0"/>
                              <w:divBdr>
                                <w:top w:val="none" w:sz="0" w:space="0" w:color="auto"/>
                                <w:left w:val="none" w:sz="0" w:space="0" w:color="auto"/>
                                <w:bottom w:val="none" w:sz="0" w:space="0" w:color="auto"/>
                                <w:right w:val="none" w:sz="0" w:space="0" w:color="auto"/>
                              </w:divBdr>
                              <w:divsChild>
                                <w:div w:id="502742482">
                                  <w:marLeft w:val="0"/>
                                  <w:marRight w:val="0"/>
                                  <w:marTop w:val="0"/>
                                  <w:marBottom w:val="0"/>
                                  <w:divBdr>
                                    <w:top w:val="none" w:sz="0" w:space="0" w:color="auto"/>
                                    <w:left w:val="none" w:sz="0" w:space="0" w:color="auto"/>
                                    <w:bottom w:val="none" w:sz="0" w:space="0" w:color="auto"/>
                                    <w:right w:val="none" w:sz="0" w:space="0" w:color="auto"/>
                                  </w:divBdr>
                                  <w:divsChild>
                                    <w:div w:id="32734191">
                                      <w:marLeft w:val="0"/>
                                      <w:marRight w:val="0"/>
                                      <w:marTop w:val="0"/>
                                      <w:marBottom w:val="0"/>
                                      <w:divBdr>
                                        <w:top w:val="none" w:sz="0" w:space="0" w:color="auto"/>
                                        <w:left w:val="none" w:sz="0" w:space="0" w:color="auto"/>
                                        <w:bottom w:val="none" w:sz="0" w:space="0" w:color="auto"/>
                                        <w:right w:val="none" w:sz="0" w:space="0" w:color="auto"/>
                                      </w:divBdr>
                                    </w:div>
                                  </w:divsChild>
                                </w:div>
                                <w:div w:id="323709597">
                                  <w:marLeft w:val="0"/>
                                  <w:marRight w:val="0"/>
                                  <w:marTop w:val="150"/>
                                  <w:marBottom w:val="0"/>
                                  <w:divBdr>
                                    <w:top w:val="none" w:sz="0" w:space="0" w:color="auto"/>
                                    <w:left w:val="none" w:sz="0" w:space="0" w:color="auto"/>
                                    <w:bottom w:val="none" w:sz="0" w:space="0" w:color="auto"/>
                                    <w:right w:val="none" w:sz="0" w:space="0" w:color="auto"/>
                                  </w:divBdr>
                                  <w:divsChild>
                                    <w:div w:id="1569340167">
                                      <w:marLeft w:val="0"/>
                                      <w:marRight w:val="0"/>
                                      <w:marTop w:val="0"/>
                                      <w:marBottom w:val="0"/>
                                      <w:divBdr>
                                        <w:top w:val="dashed" w:sz="6" w:space="0" w:color="BBBBBB"/>
                                        <w:left w:val="dashed" w:sz="6" w:space="0" w:color="BBBBBB"/>
                                        <w:bottom w:val="dashed" w:sz="6" w:space="0" w:color="BBBBBB"/>
                                        <w:right w:val="dashed" w:sz="6" w:space="0" w:color="BBBBBB"/>
                                      </w:divBdr>
                                    </w:div>
                                  </w:divsChild>
                                </w:div>
                              </w:divsChild>
                            </w:div>
                          </w:divsChild>
                        </w:div>
                      </w:divsChild>
                    </w:div>
                  </w:divsChild>
                </w:div>
              </w:divsChild>
            </w:div>
          </w:divsChild>
        </w:div>
      </w:divsChild>
    </w:div>
    <w:div w:id="115402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ra.mongodb.org/secure/ViewProfile.jspa?name=charlie.swan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ra.mongodb.org/browse/SERVER-28140?focusedCommentId=1516965&amp;page=com.atlassian.jira.plugin.system.issuetabpanels:comment-tabpanel" TargetMode="External"/><Relationship Id="rId5" Type="http://schemas.openxmlformats.org/officeDocument/2006/relationships/hyperlink" Target="https://jira.mongodb.org/browse/SERVER-28140?actionOrder=des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1410</Words>
  <Characters>8039</Characters>
  <Application>Microsoft Office Word</Application>
  <DocSecurity>0</DocSecurity>
  <Lines>66</Lines>
  <Paragraphs>18</Paragraphs>
  <ScaleCrop>false</ScaleCrop>
  <Company/>
  <LinksUpToDate>false</LinksUpToDate>
  <CharactersWithSpaces>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dc:creator>
  <cp:keywords/>
  <dc:description/>
  <cp:lastModifiedBy>51</cp:lastModifiedBy>
  <cp:revision>3</cp:revision>
  <dcterms:created xsi:type="dcterms:W3CDTF">2019-02-24T17:13:00Z</dcterms:created>
  <dcterms:modified xsi:type="dcterms:W3CDTF">2019-02-24T17:34:00Z</dcterms:modified>
</cp:coreProperties>
</file>